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E" w:rsidRDefault="00C67A5E">
      <w:pPr>
        <w:pStyle w:val="BoxTopLeft"/>
        <w:framePr w:wrap="around"/>
      </w:pPr>
      <w:r>
        <w:t>The Answer</w:t>
      </w:r>
    </w:p>
    <w:p w:rsidR="00A373EE" w:rsidRDefault="00C67A5E">
      <w:pPr>
        <w:pStyle w:val="BoxTopRight"/>
        <w:framePr w:w="3325" w:h="1797" w:hRule="exact" w:wrap="around" w:vAnchor="page" w:hAnchor="page" w:x="7804" w:y="1167"/>
      </w:pPr>
      <w:r>
        <w:t>Representing Yourself in an Eviction Case</w:t>
      </w:r>
    </w:p>
    <w:p w:rsidR="007A4054" w:rsidRDefault="00C67A5E" w:rsidP="00187E6D">
      <w:pPr>
        <w:pStyle w:val="BkltTitleUnderline"/>
      </w:pPr>
      <w:r>
        <w:rPr>
          <w:sz w:val="16"/>
          <w:szCs w:val="16"/>
        </w:rPr>
        <w:br w:type="textWrapping" w:clear="all"/>
      </w:r>
      <w:r w:rsidR="007A4054">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 xml:space="preserve">s an </w:t>
      </w:r>
      <w:proofErr w:type="gramStart"/>
      <w:r>
        <w:t>Answer</w:t>
      </w:r>
      <w:proofErr w:type="gramEnd"/>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lastRenderedPageBreak/>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9D7C9B" w:rsidP="00C3743C">
      <w:pPr>
        <w:pStyle w:val="Booklet4"/>
      </w:pPr>
      <w:r>
        <w:t>Make sure that you have s</w:t>
      </w:r>
      <w:r w:rsidR="00C67A5E">
        <w:t>ign</w:t>
      </w:r>
      <w:r>
        <w:t>ed</w:t>
      </w:r>
      <w:r w:rsidR="00C67A5E">
        <w:t xml:space="preserve"> your full name and print</w:t>
      </w:r>
      <w:r>
        <w:t>ed</w:t>
      </w:r>
      <w:r w:rsidR="00C67A5E">
        <w:t xml:space="preserve">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C67A5E">
      <w:pPr>
        <w:pStyle w:val="CenterTitle1"/>
        <w:rPr>
          <w:sz w:val="24"/>
        </w:rPr>
      </w:pPr>
      <w: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A373EE">
            <w:pPr>
              <w:pStyle w:val="TableTxt"/>
            </w:pP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244D3F">
            <w:pPr>
              <w:pStyle w:val="TableTxt"/>
              <w:rPr>
                <w:b/>
              </w:rPr>
            </w:pPr>
            <w:r>
              <w:rPr>
                <w:b/>
              </w:rPr>
              <w:t xml:space="preserve">{{ </w:t>
            </w:r>
            <w:proofErr w:type="spellStart"/>
            <w:r>
              <w:rPr>
                <w:b/>
              </w:rPr>
              <w:t>eviction_court</w:t>
            </w:r>
            <w:proofErr w:type="spellEnd"/>
            <w:r>
              <w:rPr>
                <w:b/>
              </w:rPr>
              <w:t xml:space="preserve"> }}</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425"/>
              <w:gridCol w:w="1915"/>
              <w:gridCol w:w="425"/>
              <w:gridCol w:w="2969"/>
              <w:gridCol w:w="3151"/>
            </w:tblGrid>
            <w:tr w:rsidR="00A373EE">
              <w:trPr>
                <w:trHeight w:val="25"/>
              </w:trPr>
              <w:tc>
                <w:tcPr>
                  <w:tcW w:w="425" w:type="dxa"/>
                  <w:shd w:val="clear" w:color="auto" w:fill="auto"/>
                  <w:noWrap/>
                  <w:vAlign w:val="bottom"/>
                </w:tcPr>
                <w:p w:rsidR="00A373EE" w:rsidRDefault="00C67A5E" w:rsidP="00AB5FF4">
                  <w:pPr>
                    <w:pStyle w:val="TableTxt"/>
                    <w:spacing w:line="240" w:lineRule="auto"/>
                    <w:jc w:val="right"/>
                  </w:pPr>
                  <w:r>
                    <w:sym w:font="Wingdings" w:char="F0A8"/>
                  </w:r>
                </w:p>
              </w:tc>
              <w:tc>
                <w:tcPr>
                  <w:tcW w:w="1915" w:type="dxa"/>
                  <w:shd w:val="clear" w:color="auto" w:fill="auto"/>
                  <w:noWrap/>
                  <w:vAlign w:val="bottom"/>
                </w:tcPr>
                <w:p w:rsidR="00A373EE" w:rsidRDefault="00C67A5E" w:rsidP="00AB5FF4">
                  <w:pPr>
                    <w:pStyle w:val="TableTxt"/>
                    <w:spacing w:line="240" w:lineRule="auto"/>
                  </w:pPr>
                  <w:r>
                    <w:t xml:space="preserve"> Original Trial Date:</w:t>
                  </w:r>
                </w:p>
              </w:tc>
              <w:tc>
                <w:tcPr>
                  <w:tcW w:w="3394" w:type="dxa"/>
                  <w:gridSpan w:val="2"/>
                  <w:tcBorders>
                    <w:bottom w:val="single" w:sz="4" w:space="0" w:color="auto"/>
                  </w:tcBorders>
                  <w:shd w:val="clear" w:color="auto" w:fill="auto"/>
                  <w:noWrap/>
                  <w:vAlign w:val="bottom"/>
                </w:tcPr>
                <w:p w:rsidR="00A373EE" w:rsidRDefault="00A373EE" w:rsidP="00AB5FF4">
                  <w:pPr>
                    <w:pStyle w:val="TableTxt"/>
                    <w:spacing w:line="240" w:lineRule="auto"/>
                  </w:pPr>
                </w:p>
              </w:tc>
              <w:tc>
                <w:tcPr>
                  <w:tcW w:w="3151" w:type="dxa"/>
                  <w:shd w:val="clear" w:color="auto" w:fill="auto"/>
                  <w:noWrap/>
                  <w:vAlign w:val="bottom"/>
                </w:tcPr>
                <w:p w:rsidR="00A373EE" w:rsidRDefault="00C67A5E" w:rsidP="00AB5FF4">
                  <w:pPr>
                    <w:pStyle w:val="TableTxt"/>
                    <w:spacing w:line="240" w:lineRule="auto"/>
                  </w:pPr>
                  <w:r>
                    <w:t xml:space="preserve"> (No Discovery requested)</w:t>
                  </w:r>
                </w:p>
              </w:tc>
            </w:tr>
            <w:tr w:rsidR="00A373EE">
              <w:trPr>
                <w:trHeight w:val="30"/>
              </w:trPr>
              <w:tc>
                <w:tcPr>
                  <w:tcW w:w="425" w:type="dxa"/>
                  <w:shd w:val="clear" w:color="auto" w:fill="auto"/>
                  <w:noWrap/>
                  <w:vAlign w:val="bottom"/>
                </w:tcPr>
                <w:p w:rsidR="00A373EE" w:rsidRDefault="00C67A5E">
                  <w:pPr>
                    <w:pStyle w:val="TableTxt"/>
                    <w:jc w:val="right"/>
                  </w:pPr>
                  <w:r>
                    <w:sym w:font="Wingdings" w:char="F0A8"/>
                  </w:r>
                </w:p>
              </w:tc>
              <w:tc>
                <w:tcPr>
                  <w:tcW w:w="2340" w:type="dxa"/>
                  <w:gridSpan w:val="2"/>
                  <w:shd w:val="clear" w:color="auto" w:fill="auto"/>
                  <w:noWrap/>
                  <w:vAlign w:val="bottom"/>
                </w:tcPr>
                <w:p w:rsidR="00A373EE" w:rsidRDefault="00C67A5E">
                  <w:pPr>
                    <w:pStyle w:val="TableTxt"/>
                  </w:pPr>
                  <w:r>
                    <w:t xml:space="preserve"> Rescheduled Trial Date:</w:t>
                  </w:r>
                </w:p>
              </w:tc>
              <w:tc>
                <w:tcPr>
                  <w:tcW w:w="2969" w:type="dxa"/>
                  <w:tcBorders>
                    <w:top w:val="single" w:sz="4" w:space="0" w:color="auto"/>
                    <w:bottom w:val="single" w:sz="4" w:space="0" w:color="auto"/>
                  </w:tcBorders>
                  <w:shd w:val="clear" w:color="auto" w:fill="auto"/>
                  <w:noWrap/>
                  <w:vAlign w:val="bottom"/>
                </w:tcPr>
                <w:p w:rsidR="00A373EE" w:rsidRDefault="00A373EE">
                  <w:pPr>
                    <w:pStyle w:val="TableTxt"/>
                  </w:pPr>
                </w:p>
              </w:tc>
              <w:tc>
                <w:tcPr>
                  <w:tcW w:w="3151" w:type="dxa"/>
                  <w:shd w:val="clear" w:color="auto" w:fill="auto"/>
                  <w:noWrap/>
                  <w:vAlign w:val="bottom"/>
                </w:tcPr>
                <w:p w:rsidR="00A373EE" w:rsidRDefault="00C67A5E">
                  <w:pPr>
                    <w:pStyle w:val="TableTxt"/>
                  </w:pPr>
                  <w:r>
                    <w:t xml:space="preserve"> (Discovery requested)</w:t>
                  </w:r>
                </w:p>
              </w:tc>
            </w:tr>
          </w:tbl>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pPr>
              <w:tabs>
                <w:tab w:val="left" w:pos="316"/>
              </w:tabs>
              <w:spacing w:before="120" w:after="120"/>
              <w:rPr>
                <w:b/>
                <w:sz w:val="22"/>
                <w:szCs w:val="22"/>
              </w:rPr>
            </w:pPr>
            <w:r>
              <w:rPr>
                <w:b/>
                <w:sz w:val="22"/>
                <w:szCs w:val="22"/>
              </w:rPr>
              <w:t xml:space="preserve">SUMMARY PROCESS ANSWER </w:t>
            </w:r>
            <w:r>
              <w:rPr>
                <w:b/>
                <w:sz w:val="22"/>
                <w:szCs w:val="22"/>
              </w:rPr>
              <w:br/>
            </w:r>
            <w:r>
              <w:rPr>
                <w:sz w:val="22"/>
                <w:szCs w:val="22"/>
              </w:rPr>
              <w:sym w:font="Wingdings" w:char="F0A8"/>
            </w:r>
            <w:r>
              <w:rPr>
                <w:sz w:val="22"/>
                <w:szCs w:val="22"/>
              </w:rPr>
              <w:tab/>
            </w:r>
            <w:r>
              <w:rPr>
                <w:b/>
                <w:sz w:val="22"/>
                <w:szCs w:val="22"/>
              </w:rPr>
              <w:t>COUNTERCLAIMS</w:t>
            </w:r>
            <w:r>
              <w:rPr>
                <w:b/>
                <w:sz w:val="22"/>
                <w:szCs w:val="22"/>
              </w:rPr>
              <w:br/>
            </w:r>
            <w:r>
              <w:rPr>
                <w:sz w:val="22"/>
                <w:szCs w:val="22"/>
              </w:rPr>
              <w:sym w:font="Wingdings" w:char="F0A8"/>
            </w:r>
            <w:r>
              <w:rPr>
                <w:sz w:val="22"/>
                <w:szCs w:val="22"/>
              </w:rPr>
              <w:tab/>
            </w:r>
            <w:r>
              <w:rPr>
                <w:rStyle w:val="Bold"/>
                <w:sz w:val="22"/>
                <w:szCs w:val="22"/>
              </w:rPr>
              <w:t>WITH JURY TRIAL REQUEST</w:t>
            </w:r>
          </w:p>
        </w:tc>
      </w:tr>
      <w:tr w:rsidR="00A373EE" w:rsidTr="007C1A72">
        <w:trPr>
          <w:trHeight w:val="459"/>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C1A72">
        <w:trPr>
          <w:trHeight w:val="252"/>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A373EE" w:rsidP="007868AD">
            <w:pPr>
              <w:pStyle w:val="TableTxt"/>
              <w:spacing w:before="0"/>
            </w:pP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A373EE" w:rsidRDefault="00C67A5E">
      <w:pPr>
        <w:pStyle w:val="ListNumber"/>
        <w:tabs>
          <w:tab w:val="left" w:pos="600"/>
        </w:tabs>
      </w:pPr>
      <w:r>
        <w:sym w:font="Wingdings" w:char="F0FD"/>
      </w:r>
      <w:r>
        <w:tab/>
        <w:t>My name is _______________________________________________________________.</w:t>
      </w:r>
    </w:p>
    <w:p w:rsidR="00A373EE" w:rsidRDefault="00C67A5E">
      <w:pPr>
        <w:pStyle w:val="ListNumber"/>
        <w:tabs>
          <w:tab w:val="left" w:pos="600"/>
        </w:tabs>
      </w:pPr>
      <w:r>
        <w:sym w:font="Wingdings" w:char="F0FD"/>
      </w:r>
      <w:r>
        <w:tab/>
        <w:t>I live at __________</w:t>
      </w:r>
      <w:r w:rsidR="00AB5FF4">
        <w:t xml:space="preserve">_____________________________. </w:t>
      </w:r>
      <w:r>
        <w:t>I moved in on or about _______.</w:t>
      </w:r>
    </w:p>
    <w:p w:rsidR="00A373EE" w:rsidRDefault="00C67A5E">
      <w:pPr>
        <w:pStyle w:val="ListNumber"/>
        <w:tabs>
          <w:tab w:val="left" w:pos="600"/>
        </w:tabs>
      </w:pPr>
      <w:r>
        <w:sym w:font="Wingdings" w:char="F0A8"/>
      </w:r>
      <w:r>
        <w:t>I pay $ _________ in rent per (month/week).</w:t>
      </w:r>
    </w:p>
    <w:p w:rsidR="00A373EE" w:rsidRDefault="00C67A5E">
      <w:pPr>
        <w:pStyle w:val="ListNumber"/>
        <w:tabs>
          <w:tab w:val="left" w:pos="600"/>
        </w:tabs>
      </w:pPr>
      <w:r>
        <w:sym w:font="Wingdings" w:char="F0A8"/>
      </w:r>
      <w:r>
        <w:tab/>
        <w:t>I receive a rent subsidy. The full contract rent is $ _________.</w:t>
      </w:r>
    </w:p>
    <w:p w:rsidR="00A373EE" w:rsidRDefault="00C67A5E">
      <w:pPr>
        <w:pStyle w:val="ListNumber"/>
        <w:tabs>
          <w:tab w:val="left" w:pos="600"/>
        </w:tabs>
      </w:pPr>
      <w:r>
        <w:sym w:font="Wingdings" w:char="F0A8"/>
      </w:r>
      <w:r>
        <w:tab/>
        <w:t>I do ___/do not ___ have a written lease.</w:t>
      </w:r>
    </w:p>
    <w:p w:rsidR="00A373EE" w:rsidRDefault="00C67A5E">
      <w:pPr>
        <w:pStyle w:val="ListNumber"/>
        <w:tabs>
          <w:tab w:val="left" w:pos="600"/>
        </w:tabs>
      </w:pPr>
      <w:r>
        <w:sym w:font="Wingdings" w:char="F0FD"/>
      </w:r>
      <w:r>
        <w:tab/>
        <w:t>I deny that I live in my home unlawfully and against the right of the landlord.</w:t>
      </w:r>
    </w:p>
    <w:p w:rsidR="00A373EE" w:rsidRDefault="00C67A5E">
      <w:pPr>
        <w:pStyle w:val="ListNumber"/>
        <w:tabs>
          <w:tab w:val="left" w:pos="600"/>
        </w:tabs>
      </w:pPr>
      <w:r>
        <w:sym w:font="Wingdings" w:char="F0A8"/>
      </w:r>
      <w:r>
        <w:tab/>
        <w:t>I deny that I owe the amount of rent or use and occupancy listed in the landlord’s complaint.</w:t>
      </w:r>
    </w:p>
    <w:p w:rsidR="00A373EE" w:rsidRDefault="00C67A5E">
      <w:pPr>
        <w:pStyle w:val="ListNumber"/>
        <w:tabs>
          <w:tab w:val="left" w:pos="600"/>
        </w:tabs>
      </w:pPr>
      <w:r>
        <w:sym w:font="Wingdings" w:char="F0A8"/>
      </w:r>
      <w:r>
        <w:tab/>
        <w:t>I no longer live at the address listed in the complaint.</w:t>
      </w:r>
    </w:p>
    <w:p w:rsidR="00A373EE" w:rsidRDefault="00A373EE">
      <w:pPr>
        <w:pStyle w:val="6ptPadding"/>
      </w:pPr>
    </w:p>
    <w:p w:rsidR="007C2EB0" w:rsidRDefault="007C2EB0">
      <w:pPr>
        <w:pStyle w:val="6ptPadding"/>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A373EE" w:rsidRDefault="00C67A5E">
      <w:pPr>
        <w:pStyle w:val="ListNumber"/>
      </w:pPr>
      <w:r>
        <w:sym w:font="Wingdings" w:char="F0A8"/>
      </w:r>
      <w:r>
        <w:tab/>
        <w:t>I never received a Notice to Quit.</w:t>
      </w:r>
    </w:p>
    <w:p w:rsidR="00A373EE" w:rsidRDefault="00C67A5E">
      <w:pPr>
        <w:pStyle w:val="ListNumber"/>
      </w:pPr>
      <w:r>
        <w:sym w:font="Wingdings" w:char="F0A8"/>
      </w:r>
      <w:r>
        <w:tab/>
        <w:t>The landlord did not terminate my tenancy properly.</w:t>
      </w:r>
    </w:p>
    <w:p w:rsidR="00A373EE" w:rsidRDefault="00C67A5E">
      <w:pPr>
        <w:pStyle w:val="ListNumber"/>
      </w:pPr>
      <w:r>
        <w:sym w:font="Wingdings" w:char="F0A8"/>
      </w:r>
      <w:r>
        <w:tab/>
        <w:t>The landlord started this case before the Notice to Quit expired.</w:t>
      </w:r>
    </w:p>
    <w:p w:rsidR="00A373EE" w:rsidRDefault="00C67A5E">
      <w:pPr>
        <w:pStyle w:val="ListNumber"/>
      </w:pPr>
      <w:r>
        <w:sym w:font="Wingdings" w:char="F0A8"/>
      </w:r>
      <w:r>
        <w:tab/>
        <w:t xml:space="preserve">The landlord is a corporation or other business entity and this case was not brought </w:t>
      </w:r>
      <w:r>
        <w:br/>
        <w:t>by an attorney so it should be dismissed.</w:t>
      </w:r>
    </w:p>
    <w:p w:rsidR="00A373EE" w:rsidRDefault="00C67A5E">
      <w:pPr>
        <w:pStyle w:val="ListNumber"/>
      </w:pPr>
      <w:r>
        <w:sym w:font="Wingdings" w:char="F0A8"/>
      </w:r>
      <w:r>
        <w:tab/>
        <w:t>The Summons and Complaint is defective and/or was not properly served/filed.</w:t>
      </w:r>
    </w:p>
    <w:p w:rsidR="00A373EE" w:rsidRDefault="00C67A5E">
      <w:pPr>
        <w:pStyle w:val="ListNumber"/>
      </w:pPr>
      <w:r>
        <w:sym w:font="Wingdings" w:char="F0A8"/>
      </w:r>
      <w:r>
        <w:tab/>
        <w:t xml:space="preserve">If I have ever owed the landlord rent, I paid or offered to pay it all within the time allowed </w:t>
      </w:r>
      <w:r>
        <w:br/>
        <w:t xml:space="preserve">by law. </w:t>
      </w:r>
    </w:p>
    <w:p w:rsidR="00A373EE" w:rsidRDefault="00C67A5E">
      <w:pPr>
        <w:pStyle w:val="ListNumber"/>
      </w:pPr>
      <w:r>
        <w:sym w:font="Wingdings" w:char="F0A8"/>
      </w:r>
      <w:r>
        <w:tab/>
        <w:t xml:space="preserve">Even if my tenancy was terminated, a new tenancy was created by my landlord’s conduct. </w:t>
      </w:r>
    </w:p>
    <w:p w:rsidR="00A373EE" w:rsidRDefault="00C67A5E">
      <w:pPr>
        <w:pStyle w:val="ListNumber"/>
      </w:pPr>
      <w:r>
        <w:sym w:font="Wingdings" w:char="F0A8"/>
      </w:r>
      <w:r>
        <w:tab/>
        <w:t>The Complaint and the Notice to Quit state inconsistent reasons for eviction.</w:t>
      </w:r>
    </w:p>
    <w:p w:rsidR="00A373EE" w:rsidRDefault="00C67A5E">
      <w:pPr>
        <w:pStyle w:val="ListNumber"/>
      </w:pPr>
      <w:r>
        <w:sym w:font="Wingdings" w:char="F0A8"/>
      </w:r>
      <w:r>
        <w:tab/>
        <w:t xml:space="preserve">The landlord does not have a superior right to possession and/or does not have standing to bring this action.  </w:t>
      </w:r>
    </w:p>
    <w:p w:rsidR="00A373EE" w:rsidRDefault="00C67A5E">
      <w:pPr>
        <w:pStyle w:val="ListNumber"/>
        <w:rPr>
          <w:sz w:val="20"/>
        </w:rPr>
      </w:pPr>
      <w:r>
        <w:sym w:font="Wingdings" w:char="F0A8"/>
      </w:r>
      <w:r>
        <w:tab/>
        <w:t xml:space="preserve">The landlord’s case should be dismissed because________________________________ </w:t>
      </w:r>
      <w:r>
        <w:br/>
        <w:t>______________________________________________________________________</w:t>
      </w:r>
    </w:p>
    <w:p w:rsidR="00A373EE" w:rsidRDefault="00C67A5E">
      <w:pPr>
        <w:pStyle w:val="CenterItal"/>
      </w:pPr>
      <w:r>
        <w:lastRenderedPageBreak/>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sym w:font="Wingdings" w:char="F0A8"/>
      </w:r>
      <w:r>
        <w:tab/>
        <w:t>I am a tenant in public or subsidized housing and:</w:t>
      </w:r>
    </w:p>
    <w:p w:rsidR="00A373EE" w:rsidRDefault="00C67A5E" w:rsidP="00B20782">
      <w:pPr>
        <w:pStyle w:val="LetterList2"/>
        <w:numPr>
          <w:ilvl w:val="0"/>
          <w:numId w:val="13"/>
        </w:numPr>
      </w:pPr>
      <w:r>
        <w:sym w:font="Wingdings" w:char="F0A8"/>
      </w:r>
      <w:r>
        <w:tab/>
        <w:t>The landlord did not terminate my tenancy as required by the lease or program rules or use restrictions that apply to the property.</w:t>
      </w:r>
    </w:p>
    <w:p w:rsidR="00A373EE" w:rsidRDefault="00C67A5E" w:rsidP="00B20782">
      <w:pPr>
        <w:pStyle w:val="LetterList2"/>
        <w:numPr>
          <w:ilvl w:val="0"/>
          <w:numId w:val="13"/>
        </w:numPr>
      </w:pPr>
      <w:r>
        <w:sym w:font="Wingdings" w:char="F0A8"/>
      </w:r>
      <w:r>
        <w:tab/>
        <w:t xml:space="preserve">I am a tenant under the Section 8 Program and the landlord did not provide a copy </w:t>
      </w:r>
      <w:r>
        <w:br/>
        <w:t>of the Notice to Quit in a timely way to the agency that oversees my voucher.</w:t>
      </w:r>
    </w:p>
    <w:p w:rsidR="00A373EE" w:rsidRDefault="00C67A5E">
      <w:pPr>
        <w:pStyle w:val="LetterList2"/>
      </w:pPr>
      <w:r>
        <w:sym w:font="Wingdings" w:char="F0A8"/>
      </w:r>
      <w:r>
        <w:tab/>
        <w:t xml:space="preserve">I am a tenant in public or subsidized housing and the landlord does not have </w:t>
      </w:r>
      <w:r w:rsidRPr="00AB5FF4">
        <w:rPr>
          <w:i/>
        </w:rPr>
        <w:t>good cause</w:t>
      </w:r>
      <w:r>
        <w:t xml:space="preserve"> to evict me as required by the lease and/or program rules.</w:t>
      </w:r>
    </w:p>
    <w:p w:rsidR="00A373EE" w:rsidRDefault="00C67A5E">
      <w:pPr>
        <w:pStyle w:val="LetterList2"/>
      </w:pPr>
      <w:r>
        <w:sym w:font="Wingdings" w:char="F0A8"/>
      </w:r>
      <w:r>
        <w:tab/>
        <w:t>I am a tenant in public or subsidized housing and the landlord did not give me my right to a grievance hearing or conference as required by the lease and/or program rules or I requested a hearing/conference and the process was not completed before I received the complaint.</w:t>
      </w:r>
    </w:p>
    <w:p w:rsidR="00A373EE" w:rsidRDefault="00C67A5E">
      <w:pPr>
        <w:pStyle w:val="LetterList2"/>
      </w:pPr>
      <w:r>
        <w:sym w:font="Wingdings" w:char="F0A8"/>
      </w:r>
      <w:r>
        <w:tab/>
        <w:t xml:space="preserve">I reside in federal public housing or subsidized Section 8 or other covered federal housing and have a defense under the Violence Against Women Act </w:t>
      </w:r>
      <w:r>
        <w:rPr>
          <w:sz w:val="20"/>
        </w:rPr>
        <w:t>(42 U.S.C. 14043e-11).</w:t>
      </w:r>
    </w:p>
    <w:p w:rsidR="00A373EE" w:rsidRDefault="00A373EE">
      <w:pPr>
        <w:pStyle w:val="ListNumber"/>
        <w:numPr>
          <w:ilvl w:val="0"/>
          <w:numId w:val="0"/>
        </w:numPr>
      </w:pPr>
    </w:p>
    <w:p w:rsidR="00163B8B" w:rsidRDefault="00163B8B" w:rsidP="00163B8B">
      <w:pPr>
        <w:autoSpaceDE w:val="0"/>
        <w:autoSpaceDN w:val="0"/>
        <w:adjustRightInd w:val="0"/>
        <w:jc w:val="center"/>
        <w:rPr>
          <w:rFonts w:cs="Garamond"/>
          <w:i/>
          <w:iCs/>
          <w:sz w:val="23"/>
          <w:szCs w:val="23"/>
        </w:rPr>
      </w:pPr>
      <w:r>
        <w:rPr>
          <w:rFonts w:cs="Garamond"/>
          <w:i/>
          <w:iCs/>
          <w:sz w:val="23"/>
          <w:szCs w:val="23"/>
        </w:rPr>
        <w:t>Defense</w:t>
      </w:r>
    </w:p>
    <w:p w:rsidR="00163B8B" w:rsidRDefault="00163B8B" w:rsidP="00163B8B">
      <w:pPr>
        <w:autoSpaceDE w:val="0"/>
        <w:autoSpaceDN w:val="0"/>
        <w:adjustRightInd w:val="0"/>
        <w:jc w:val="center"/>
        <w:rPr>
          <w:rFonts w:cs="Garamond"/>
          <w:b/>
          <w:bCs/>
          <w:sz w:val="27"/>
          <w:szCs w:val="27"/>
        </w:rPr>
      </w:pPr>
      <w:r>
        <w:rPr>
          <w:rFonts w:cs="Garamond"/>
          <w:b/>
          <w:bCs/>
          <w:sz w:val="27"/>
          <w:szCs w:val="27"/>
        </w:rPr>
        <w:t>Retaliation</w:t>
      </w:r>
    </w:p>
    <w:p w:rsidR="00163B8B" w:rsidRDefault="00163B8B" w:rsidP="00163B8B">
      <w:pPr>
        <w:autoSpaceDE w:val="0"/>
        <w:autoSpaceDN w:val="0"/>
        <w:adjustRightInd w:val="0"/>
        <w:spacing w:after="240"/>
        <w:jc w:val="center"/>
        <w:rPr>
          <w:rFonts w:cs="Garamond"/>
          <w:sz w:val="23"/>
          <w:szCs w:val="23"/>
        </w:rPr>
      </w:pPr>
      <w:r>
        <w:rPr>
          <w:rFonts w:cs="Garamond"/>
          <w:sz w:val="23"/>
          <w:szCs w:val="23"/>
        </w:rPr>
        <w:t>Mass. Gen. Laws c. 239, §2A; c. 186, §18</w:t>
      </w:r>
    </w:p>
    <w:p w:rsidR="00163B8B" w:rsidRDefault="00163B8B" w:rsidP="00163B8B">
      <w:pPr>
        <w:autoSpaceDE w:val="0"/>
        <w:autoSpaceDN w:val="0"/>
        <w:adjustRightInd w:val="0"/>
        <w:ind w:left="720"/>
        <w:rPr>
          <w:rFonts w:cs="Garamond"/>
          <w:sz w:val="23"/>
          <w:szCs w:val="23"/>
        </w:rPr>
      </w:pPr>
      <w:r>
        <w:rPr>
          <w:rFonts w:cs="Garamond"/>
          <w:sz w:val="23"/>
          <w:szCs w:val="23"/>
        </w:rPr>
        <w:t xml:space="preserve">{%p if </w:t>
      </w:r>
      <w:proofErr w:type="spellStart"/>
      <w:r>
        <w:rPr>
          <w:rFonts w:cs="Garamond"/>
          <w:sz w:val="23"/>
          <w:szCs w:val="23"/>
        </w:rPr>
        <w:t>retaliation_counterclaim</w:t>
      </w:r>
      <w:proofErr w:type="spellEnd"/>
      <w:r>
        <w:rPr>
          <w:rFonts w:cs="Garamond"/>
          <w:sz w:val="23"/>
          <w:szCs w:val="23"/>
        </w:rPr>
        <w:t xml:space="preserve"> %}</w:t>
      </w:r>
    </w:p>
    <w:p w:rsidR="00163B8B" w:rsidRDefault="00163B8B" w:rsidP="00163B8B">
      <w:pPr>
        <w:autoSpaceDE w:val="0"/>
        <w:autoSpaceDN w:val="0"/>
        <w:adjustRightInd w:val="0"/>
        <w:spacing w:after="240"/>
        <w:ind w:left="720"/>
        <w:rPr>
          <w:rFonts w:cs="Garamond"/>
          <w:sz w:val="23"/>
          <w:szCs w:val="23"/>
        </w:rPr>
      </w:pPr>
      <w:r>
        <w:rPr>
          <w:rFonts w:cs="Garamond"/>
          <w:sz w:val="23"/>
          <w:szCs w:val="23"/>
        </w:rPr>
        <w:t>Counterclaim where tenancy is terminated for nonpayment of rent or without fault</w:t>
      </w:r>
    </w:p>
    <w:p w:rsidR="00163B8B" w:rsidRDefault="00163B8B" w:rsidP="00163B8B">
      <w:pPr>
        <w:autoSpaceDE w:val="0"/>
        <w:autoSpaceDN w:val="0"/>
        <w:adjustRightInd w:val="0"/>
        <w:ind w:left="720"/>
        <w:rPr>
          <w:rFonts w:cs="Garamond"/>
          <w:sz w:val="23"/>
          <w:szCs w:val="23"/>
        </w:rPr>
      </w:pPr>
      <w:r>
        <w:rPr>
          <w:rFonts w:cs="Garamond"/>
          <w:sz w:val="23"/>
          <w:szCs w:val="23"/>
        </w:rPr>
        <w:t xml:space="preserve">{%p </w:t>
      </w:r>
      <w:proofErr w:type="spellStart"/>
      <w:r>
        <w:rPr>
          <w:rFonts w:cs="Garamond"/>
          <w:sz w:val="23"/>
          <w:szCs w:val="23"/>
        </w:rPr>
        <w:t>endif</w:t>
      </w:r>
      <w:proofErr w:type="spellEnd"/>
      <w:r>
        <w:rPr>
          <w:rFonts w:cs="Garamond"/>
          <w:sz w:val="23"/>
          <w:szCs w:val="23"/>
        </w:rPr>
        <w:t xml:space="preserve"> %}</w:t>
      </w:r>
    </w:p>
    <w:p w:rsidR="00163B8B" w:rsidRDefault="00163B8B" w:rsidP="00163B8B">
      <w:pPr>
        <w:autoSpaceDE w:val="0"/>
        <w:autoSpaceDN w:val="0"/>
        <w:adjustRightInd w:val="0"/>
        <w:ind w:left="720"/>
        <w:rPr>
          <w:rFonts w:cs="Garamond"/>
          <w:sz w:val="23"/>
          <w:szCs w:val="23"/>
        </w:rPr>
      </w:pPr>
      <w:r>
        <w:rPr>
          <w:rFonts w:cs="Garamond"/>
          <w:b/>
          <w:bCs/>
          <w:sz w:val="23"/>
          <w:szCs w:val="23"/>
        </w:rPr>
        <w:t xml:space="preserve">21. </w:t>
      </w:r>
      <w:r>
        <w:rPr>
          <w:rFonts w:cs="Garamond"/>
          <w:sz w:val="23"/>
          <w:szCs w:val="23"/>
        </w:rPr>
        <w:t>The landlord is trying to evict me and/or retaliate against me because:</w:t>
      </w:r>
    </w:p>
    <w:p w:rsidR="00163B8B" w:rsidRDefault="00163B8B" w:rsidP="00163B8B">
      <w:pPr>
        <w:autoSpaceDE w:val="0"/>
        <w:autoSpaceDN w:val="0"/>
        <w:adjustRightInd w:val="0"/>
        <w:ind w:left="720"/>
        <w:rPr>
          <w:rFonts w:cs="Garamond"/>
          <w:sz w:val="23"/>
          <w:szCs w:val="23"/>
        </w:rPr>
      </w:pPr>
      <w:r>
        <w:rPr>
          <w:rFonts w:cs="Garamond"/>
          <w:sz w:val="23"/>
          <w:szCs w:val="23"/>
        </w:rPr>
        <w:t xml:space="preserve">{%p for defense in </w:t>
      </w:r>
      <w:proofErr w:type="spellStart"/>
      <w:r>
        <w:rPr>
          <w:rFonts w:cs="Garamond"/>
          <w:sz w:val="23"/>
          <w:szCs w:val="23"/>
        </w:rPr>
        <w:t>retaliation_defenses</w:t>
      </w:r>
      <w:proofErr w:type="spellEnd"/>
      <w:r>
        <w:rPr>
          <w:rFonts w:cs="Garamond"/>
          <w:sz w:val="23"/>
          <w:szCs w:val="23"/>
        </w:rPr>
        <w:t xml:space="preserve"> %}</w:t>
      </w:r>
    </w:p>
    <w:p w:rsidR="00163B8B" w:rsidRDefault="00163B8B" w:rsidP="00163B8B">
      <w:pPr>
        <w:autoSpaceDE w:val="0"/>
        <w:autoSpaceDN w:val="0"/>
        <w:adjustRightInd w:val="0"/>
        <w:ind w:left="720"/>
        <w:rPr>
          <w:rFonts w:cs="Garamond"/>
          <w:sz w:val="23"/>
          <w:szCs w:val="23"/>
        </w:rPr>
      </w:pPr>
      <w:r>
        <w:rPr>
          <w:rFonts w:cs="Garamond"/>
          <w:sz w:val="23"/>
          <w:szCs w:val="23"/>
        </w:rPr>
        <w:t xml:space="preserve">{%p if </w:t>
      </w:r>
      <w:proofErr w:type="spellStart"/>
      <w:r>
        <w:rPr>
          <w:rFonts w:cs="Garamond"/>
          <w:sz w:val="23"/>
          <w:szCs w:val="23"/>
        </w:rPr>
        <w:t>has_</w:t>
      </w:r>
      <w:proofErr w:type="gramStart"/>
      <w:r>
        <w:rPr>
          <w:rFonts w:cs="Garamond"/>
          <w:sz w:val="23"/>
          <w:szCs w:val="23"/>
        </w:rPr>
        <w:t>defense</w:t>
      </w:r>
      <w:proofErr w:type="spellEnd"/>
      <w:r>
        <w:rPr>
          <w:rFonts w:cs="Garamond"/>
          <w:sz w:val="23"/>
          <w:szCs w:val="23"/>
        </w:rPr>
        <w:t>[</w:t>
      </w:r>
      <w:proofErr w:type="gramEnd"/>
      <w:r>
        <w:rPr>
          <w:rFonts w:cs="Garamond"/>
          <w:sz w:val="23"/>
          <w:szCs w:val="23"/>
        </w:rPr>
        <w:t>defense] %}</w:t>
      </w:r>
    </w:p>
    <w:p w:rsidR="00163B8B" w:rsidRDefault="00163B8B" w:rsidP="00163B8B">
      <w:pPr>
        <w:pStyle w:val="ListParagraph"/>
        <w:numPr>
          <w:ilvl w:val="0"/>
          <w:numId w:val="18"/>
        </w:numPr>
        <w:autoSpaceDE w:val="0"/>
        <w:autoSpaceDN w:val="0"/>
        <w:adjustRightInd w:val="0"/>
        <w:spacing w:after="0" w:line="240" w:lineRule="auto"/>
        <w:ind w:left="1440"/>
        <w:rPr>
          <w:rFonts w:ascii="Garamond" w:hAnsi="Garamond" w:cs="Garamond"/>
          <w:sz w:val="23"/>
          <w:szCs w:val="23"/>
        </w:rPr>
      </w:pPr>
      <w:r>
        <w:rPr>
          <w:rFonts w:ascii="Garamond" w:hAnsi="Garamond" w:cs="Garamond"/>
          <w:sz w:val="23"/>
          <w:szCs w:val="23"/>
        </w:rPr>
        <w:t>{{ retaliation[defense].document }}</w:t>
      </w:r>
    </w:p>
    <w:p w:rsidR="00163B8B" w:rsidRDefault="00163B8B" w:rsidP="00163B8B">
      <w:pPr>
        <w:autoSpaceDE w:val="0"/>
        <w:autoSpaceDN w:val="0"/>
        <w:adjustRightInd w:val="0"/>
        <w:ind w:left="720"/>
        <w:rPr>
          <w:rFonts w:cs="Garamond"/>
          <w:sz w:val="23"/>
          <w:szCs w:val="23"/>
        </w:rPr>
      </w:pPr>
      <w:r>
        <w:rPr>
          <w:rFonts w:cs="Garamond"/>
          <w:sz w:val="23"/>
          <w:szCs w:val="23"/>
        </w:rPr>
        <w:t xml:space="preserve">{%p </w:t>
      </w:r>
      <w:proofErr w:type="spellStart"/>
      <w:r>
        <w:rPr>
          <w:rFonts w:cs="Garamond"/>
          <w:sz w:val="23"/>
          <w:szCs w:val="23"/>
        </w:rPr>
        <w:t>endif</w:t>
      </w:r>
      <w:proofErr w:type="spellEnd"/>
      <w:r w:rsidRPr="004504CE">
        <w:rPr>
          <w:rFonts w:cs="Garamond"/>
          <w:sz w:val="23"/>
          <w:szCs w:val="23"/>
        </w:rPr>
        <w:t xml:space="preserve"> %}</w:t>
      </w:r>
    </w:p>
    <w:p w:rsidR="00163B8B" w:rsidRPr="004504CE" w:rsidRDefault="00163B8B" w:rsidP="00163B8B">
      <w:pPr>
        <w:autoSpaceDE w:val="0"/>
        <w:autoSpaceDN w:val="0"/>
        <w:adjustRightInd w:val="0"/>
        <w:ind w:left="720"/>
        <w:rPr>
          <w:rFonts w:cs="Garamond"/>
          <w:sz w:val="23"/>
          <w:szCs w:val="23"/>
        </w:rPr>
      </w:pPr>
      <w:r>
        <w:rPr>
          <w:rFonts w:cs="Garamond"/>
          <w:sz w:val="23"/>
          <w:szCs w:val="23"/>
        </w:rPr>
        <w:t xml:space="preserve">{%p </w:t>
      </w:r>
      <w:proofErr w:type="spellStart"/>
      <w:r>
        <w:rPr>
          <w:rFonts w:cs="Garamond"/>
          <w:sz w:val="23"/>
          <w:szCs w:val="23"/>
        </w:rPr>
        <w:t>endfor</w:t>
      </w:r>
      <w:proofErr w:type="spellEnd"/>
      <w:r w:rsidRPr="004504CE">
        <w:rPr>
          <w:rFonts w:cs="Garamond"/>
          <w:sz w:val="23"/>
          <w:szCs w:val="23"/>
        </w:rPr>
        <w:t xml:space="preserve">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 xml:space="preserve">{%p if </w:t>
      </w:r>
      <w:proofErr w:type="spellStart"/>
      <w:r>
        <w:rPr>
          <w:rFonts w:cs="Garamond"/>
          <w:sz w:val="23"/>
          <w:szCs w:val="23"/>
        </w:rPr>
        <w:t>has_</w:t>
      </w:r>
      <w:proofErr w:type="gramStart"/>
      <w:r>
        <w:rPr>
          <w:rFonts w:cs="Garamond"/>
          <w:sz w:val="23"/>
          <w:szCs w:val="23"/>
        </w:rPr>
        <w:t>defense</w:t>
      </w:r>
      <w:proofErr w:type="spellEnd"/>
      <w:r>
        <w:rPr>
          <w:rFonts w:cs="Garamond"/>
          <w:sz w:val="23"/>
          <w:szCs w:val="23"/>
        </w:rPr>
        <w:t>[</w:t>
      </w:r>
      <w:proofErr w:type="gramEnd"/>
      <w:r>
        <w:rPr>
          <w:rFonts w:cs="Garamond"/>
          <w:sz w:val="23"/>
          <w:szCs w:val="23"/>
        </w:rPr>
        <w:t xml:space="preserve">'other'] </w:t>
      </w:r>
      <w:r w:rsidRPr="005D337D">
        <w:rPr>
          <w:rFonts w:cs="Garamond"/>
          <w:sz w:val="23"/>
          <w:szCs w:val="23"/>
        </w:rPr>
        <w:t>%}</w:t>
      </w:r>
    </w:p>
    <w:p w:rsidR="00163B8B" w:rsidRDefault="00163B8B" w:rsidP="00163B8B">
      <w:pPr>
        <w:pStyle w:val="ListParagraph"/>
        <w:numPr>
          <w:ilvl w:val="0"/>
          <w:numId w:val="18"/>
        </w:numPr>
        <w:autoSpaceDE w:val="0"/>
        <w:autoSpaceDN w:val="0"/>
        <w:adjustRightInd w:val="0"/>
        <w:spacing w:after="0" w:line="240" w:lineRule="auto"/>
        <w:ind w:left="1440"/>
        <w:rPr>
          <w:rFonts w:ascii="Garamond" w:hAnsi="Garamond" w:cs="Garamond"/>
          <w:sz w:val="23"/>
          <w:szCs w:val="23"/>
        </w:rPr>
      </w:pPr>
      <w:r w:rsidRPr="005D337D">
        <w:rPr>
          <w:rFonts w:ascii="Garamond" w:hAnsi="Garamond" w:cs="Garamond"/>
          <w:sz w:val="23"/>
          <w:szCs w:val="23"/>
        </w:rPr>
        <w:t xml:space="preserve">{{ </w:t>
      </w:r>
      <w:proofErr w:type="spellStart"/>
      <w:r w:rsidRPr="005D337D">
        <w:rPr>
          <w:rFonts w:ascii="Garamond" w:hAnsi="Garamond" w:cs="Garamond"/>
          <w:sz w:val="23"/>
          <w:szCs w:val="23"/>
        </w:rPr>
        <w:t>retaliation_defense_other</w:t>
      </w:r>
      <w:proofErr w:type="spellEnd"/>
      <w:r w:rsidRPr="005D337D">
        <w:rPr>
          <w:rFonts w:ascii="Garamond" w:hAnsi="Garamond" w:cs="Garamond"/>
          <w:sz w:val="23"/>
          <w:szCs w:val="23"/>
        </w:rPr>
        <w:t xml:space="preserve">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 xml:space="preserve">{%p </w:t>
      </w:r>
      <w:proofErr w:type="spellStart"/>
      <w:r w:rsidRPr="005D337D">
        <w:rPr>
          <w:rFonts w:cs="Garamond"/>
          <w:sz w:val="23"/>
          <w:szCs w:val="23"/>
        </w:rPr>
        <w:t>endif</w:t>
      </w:r>
      <w:proofErr w:type="spellEnd"/>
      <w:r w:rsidRPr="005D337D">
        <w:rPr>
          <w:rFonts w:cs="Garamond"/>
          <w:sz w:val="23"/>
          <w:szCs w:val="23"/>
        </w:rPr>
        <w:t xml:space="preserve"> %}</w:t>
      </w:r>
    </w:p>
    <w:p w:rsidR="00163B8B" w:rsidRDefault="00163B8B" w:rsidP="00163B8B">
      <w:pPr>
        <w:autoSpaceDE w:val="0"/>
        <w:autoSpaceDN w:val="0"/>
        <w:adjustRightInd w:val="0"/>
        <w:spacing w:after="240"/>
        <w:ind w:left="720"/>
        <w:rPr>
          <w:rFonts w:cs="Garamond"/>
          <w:sz w:val="23"/>
          <w:szCs w:val="23"/>
        </w:rPr>
      </w:pPr>
      <w:r>
        <w:rPr>
          <w:rFonts w:cs="Garamond"/>
          <w:sz w:val="23"/>
          <w:szCs w:val="23"/>
        </w:rPr>
        <w:t xml:space="preserve">This defense entitles me to possession. {% if </w:t>
      </w:r>
      <w:proofErr w:type="spellStart"/>
      <w:r>
        <w:rPr>
          <w:rFonts w:cs="Garamond"/>
          <w:sz w:val="23"/>
          <w:szCs w:val="23"/>
        </w:rPr>
        <w:t>retaliation_counterclaim</w:t>
      </w:r>
      <w:proofErr w:type="spellEnd"/>
      <w:r>
        <w:rPr>
          <w:rFonts w:cs="Garamond"/>
          <w:sz w:val="23"/>
          <w:szCs w:val="23"/>
        </w:rPr>
        <w:t xml:space="preserve"> %}Where this is raised as a counterclaim, this entitles me to one to three times the rent (calculated at the full contract rent for tenants with subsidies) or my actual damages, whichever is greater.{% </w:t>
      </w:r>
      <w:proofErr w:type="spellStart"/>
      <w:r>
        <w:rPr>
          <w:rFonts w:cs="Garamond"/>
          <w:sz w:val="23"/>
          <w:szCs w:val="23"/>
        </w:rPr>
        <w:t>endif</w:t>
      </w:r>
      <w:proofErr w:type="spellEnd"/>
      <w:r>
        <w:rPr>
          <w:rFonts w:cs="Garamond"/>
          <w:sz w:val="23"/>
          <w:szCs w:val="23"/>
        </w:rPr>
        <w:t xml:space="preserve">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 xml:space="preserve">{%p if </w:t>
      </w:r>
      <w:proofErr w:type="spellStart"/>
      <w:r w:rsidRPr="005D337D">
        <w:rPr>
          <w:rFonts w:cs="Garamond"/>
          <w:sz w:val="23"/>
          <w:szCs w:val="23"/>
        </w:rPr>
        <w:t>retaliation_</w:t>
      </w:r>
      <w:r>
        <w:rPr>
          <w:rFonts w:cs="Garamond"/>
          <w:sz w:val="23"/>
          <w:szCs w:val="23"/>
        </w:rPr>
        <w:t>entitled_to_presumption</w:t>
      </w:r>
      <w:proofErr w:type="spellEnd"/>
      <w:r w:rsidRPr="005D337D">
        <w:rPr>
          <w:rFonts w:cs="Garamond"/>
          <w:sz w:val="23"/>
          <w:szCs w:val="23"/>
        </w:rPr>
        <w:t xml:space="preserve"> %}</w:t>
      </w:r>
    </w:p>
    <w:p w:rsidR="00163B8B" w:rsidRDefault="00163B8B" w:rsidP="00163B8B">
      <w:pPr>
        <w:autoSpaceDE w:val="0"/>
        <w:autoSpaceDN w:val="0"/>
        <w:adjustRightInd w:val="0"/>
        <w:ind w:left="720"/>
        <w:rPr>
          <w:rFonts w:cs="Garamond"/>
          <w:sz w:val="23"/>
          <w:szCs w:val="23"/>
        </w:rPr>
      </w:pPr>
      <w:r>
        <w:rPr>
          <w:rFonts w:cs="Garamond"/>
          <w:b/>
          <w:bCs/>
          <w:sz w:val="23"/>
          <w:szCs w:val="23"/>
        </w:rPr>
        <w:t xml:space="preserve">22. </w:t>
      </w:r>
      <w:r>
        <w:rPr>
          <w:rFonts w:cs="Garamond"/>
          <w:sz w:val="23"/>
          <w:szCs w:val="23"/>
        </w:rPr>
        <w:t>I am entitled to a presumption of retaliation because the landlord took action against me within 6 months of any of the above (listed in 21b through 21i).</w:t>
      </w:r>
    </w:p>
    <w:p w:rsidR="00163B8B" w:rsidRDefault="00163B8B" w:rsidP="00163B8B">
      <w:pPr>
        <w:autoSpaceDE w:val="0"/>
        <w:autoSpaceDN w:val="0"/>
        <w:adjustRightInd w:val="0"/>
        <w:ind w:left="720"/>
        <w:rPr>
          <w:rFonts w:cs="Garamond"/>
          <w:sz w:val="23"/>
          <w:szCs w:val="23"/>
        </w:rPr>
      </w:pPr>
      <w:r w:rsidRPr="005D337D">
        <w:rPr>
          <w:rFonts w:cs="Garamond"/>
          <w:sz w:val="23"/>
          <w:szCs w:val="23"/>
        </w:rPr>
        <w:t xml:space="preserve">{%p </w:t>
      </w:r>
      <w:proofErr w:type="spellStart"/>
      <w:r w:rsidRPr="005D337D">
        <w:rPr>
          <w:rFonts w:cs="Garamond"/>
          <w:sz w:val="23"/>
          <w:szCs w:val="23"/>
        </w:rPr>
        <w:t>endif</w:t>
      </w:r>
      <w:proofErr w:type="spellEnd"/>
      <w:r w:rsidRPr="005D337D">
        <w:rPr>
          <w:rFonts w:cs="Garamond"/>
          <w:sz w:val="23"/>
          <w:szCs w:val="23"/>
        </w:rPr>
        <w:t xml:space="preserve"> %}</w:t>
      </w:r>
    </w:p>
    <w:p w:rsidR="007868AD" w:rsidRPr="0005241F" w:rsidRDefault="007868AD">
      <w:r>
        <w:br w:type="page"/>
      </w:r>
      <w:bookmarkStart w:id="7" w:name="_GoBack"/>
      <w:bookmarkEnd w:id="7"/>
    </w:p>
    <w:p w:rsidR="00A373EE" w:rsidRDefault="00C67A5E">
      <w:pPr>
        <w:pStyle w:val="CenterItal"/>
      </w:pPr>
      <w:r>
        <w:lastRenderedPageBreak/>
        <w:t>Defense</w:t>
      </w:r>
    </w:p>
    <w:p w:rsidR="00A373EE" w:rsidRDefault="00C67A5E">
      <w:pPr>
        <w:pStyle w:val="CenterTitle3"/>
      </w:pPr>
      <w:r>
        <w:t>Discrimination</w:t>
      </w:r>
    </w:p>
    <w:p w:rsidR="00A373EE" w:rsidRDefault="00C67A5E">
      <w:pPr>
        <w:pStyle w:val="CenterTitle4"/>
        <w:spacing w:after="120"/>
      </w:pPr>
      <w:r>
        <w:t xml:space="preserve">Mass. Gen. </w:t>
      </w:r>
      <w:proofErr w:type="gramStart"/>
      <w:r>
        <w:t>Laws</w:t>
      </w:r>
      <w:proofErr w:type="gramEnd"/>
      <w:r>
        <w:t xml:space="preserve">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sym w:font="Wingdings" w:char="F0A8"/>
      </w:r>
      <w:r>
        <w:rPr>
          <w:color w:val="auto"/>
          <w:szCs w:val="24"/>
        </w:rPr>
        <w:tab/>
        <w:t>My landlord</w:t>
      </w:r>
      <w:r>
        <w:t xml:space="preserve"> has discriminated against me and/or a member of my household based on:</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Cs w:val="24"/>
        </w:rPr>
      </w:pPr>
      <w:r>
        <w:rPr>
          <w:szCs w:val="24"/>
        </w:rPr>
        <w:sym w:font="Wingdings" w:char="F0A8"/>
      </w:r>
      <w:r>
        <w:rPr>
          <w:szCs w:val="24"/>
        </w:rPr>
        <w:tab/>
        <w:t>Family status (having children)</w:t>
      </w:r>
      <w:r>
        <w:rPr>
          <w:szCs w:val="24"/>
        </w:rPr>
        <w:tab/>
      </w:r>
      <w:r>
        <w:rPr>
          <w:szCs w:val="24"/>
        </w:rPr>
        <w:sym w:font="Wingdings" w:char="F0A8"/>
      </w:r>
      <w:r>
        <w:rPr>
          <w:szCs w:val="24"/>
        </w:rPr>
        <w:tab/>
        <w:t>Race</w:t>
      </w:r>
      <w:r>
        <w:rPr>
          <w:szCs w:val="24"/>
        </w:rPr>
        <w:tab/>
      </w:r>
      <w:r>
        <w:rPr>
          <w:szCs w:val="24"/>
        </w:rPr>
        <w:sym w:font="Wingdings" w:char="F0A8"/>
      </w:r>
      <w:r>
        <w:rPr>
          <w:szCs w:val="24"/>
        </w:rPr>
        <w:tab/>
        <w:t>National Origin</w:t>
      </w:r>
      <w:r>
        <w:rPr>
          <w:szCs w:val="24"/>
        </w:rPr>
        <w:br/>
      </w:r>
      <w:r>
        <w:rPr>
          <w:szCs w:val="24"/>
        </w:rPr>
        <w:sym w:font="Wingdings" w:char="F0A8"/>
      </w:r>
      <w:r>
        <w:rPr>
          <w:szCs w:val="24"/>
        </w:rPr>
        <w:tab/>
        <w:t>Age</w:t>
      </w:r>
      <w:r>
        <w:rPr>
          <w:szCs w:val="24"/>
        </w:rPr>
        <w:tab/>
      </w:r>
      <w:r>
        <w:rPr>
          <w:szCs w:val="24"/>
        </w:rPr>
        <w:sym w:font="Wingdings" w:char="F0A8"/>
      </w:r>
      <w:r>
        <w:rPr>
          <w:szCs w:val="24"/>
        </w:rPr>
        <w:tab/>
        <w:t>Religion</w:t>
      </w:r>
      <w:r>
        <w:rPr>
          <w:szCs w:val="24"/>
        </w:rPr>
        <w:tab/>
      </w:r>
      <w:r>
        <w:rPr>
          <w:szCs w:val="24"/>
        </w:rPr>
        <w:sym w:font="Wingdings" w:char="F0A8"/>
      </w:r>
      <w:r>
        <w:rPr>
          <w:szCs w:val="24"/>
        </w:rPr>
        <w:tab/>
        <w:t>Disability</w:t>
      </w:r>
      <w:r>
        <w:rPr>
          <w:szCs w:val="24"/>
        </w:rPr>
        <w:br/>
      </w:r>
      <w:r>
        <w:rPr>
          <w:szCs w:val="24"/>
        </w:rPr>
        <w:sym w:font="Wingdings" w:char="F0A8"/>
      </w:r>
      <w:r>
        <w:rPr>
          <w:szCs w:val="24"/>
        </w:rPr>
        <w:tab/>
        <w:t xml:space="preserve">Public or Rental Assistance </w:t>
      </w:r>
      <w:r>
        <w:rPr>
          <w:szCs w:val="24"/>
        </w:rPr>
        <w:tab/>
      </w:r>
      <w:r>
        <w:rPr>
          <w:szCs w:val="24"/>
        </w:rPr>
        <w:sym w:font="Wingdings" w:char="F0A8"/>
      </w:r>
      <w:r>
        <w:rPr>
          <w:szCs w:val="24"/>
        </w:rPr>
        <w:tab/>
        <w:t>Sex</w:t>
      </w:r>
      <w:r>
        <w:rPr>
          <w:szCs w:val="24"/>
        </w:rPr>
        <w:tab/>
      </w:r>
      <w:r>
        <w:rPr>
          <w:szCs w:val="24"/>
        </w:rPr>
        <w:sym w:font="Wingdings" w:char="F0A8"/>
      </w:r>
      <w:r>
        <w:rPr>
          <w:szCs w:val="24"/>
        </w:rPr>
        <w:tab/>
        <w:t>Color</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r>
        <w:rPr>
          <w:szCs w:val="24"/>
        </w:rPr>
        <w:sym w:font="Wingdings" w:char="F0A8"/>
      </w:r>
      <w:r>
        <w:rPr>
          <w:szCs w:val="24"/>
        </w:rPr>
        <w:t xml:space="preserve"> Gender Identity </w:t>
      </w:r>
      <w:r>
        <w:rPr>
          <w:szCs w:val="24"/>
        </w:rPr>
        <w:tab/>
      </w:r>
      <w:r>
        <w:rPr>
          <w:szCs w:val="24"/>
        </w:rPr>
        <w:sym w:font="Wingdings" w:char="F0A8"/>
      </w:r>
      <w:r>
        <w:rPr>
          <w:szCs w:val="24"/>
        </w:rPr>
        <w:tab/>
        <w:t>Sexual Orientation</w:t>
      </w:r>
      <w:r>
        <w:rPr>
          <w:szCs w:val="24"/>
        </w:rPr>
        <w:tab/>
      </w:r>
      <w:r>
        <w:rPr>
          <w:szCs w:val="24"/>
        </w:rPr>
        <w:sym w:font="Wingdings" w:char="F0A8"/>
      </w:r>
      <w:r>
        <w:rPr>
          <w:szCs w:val="24"/>
        </w:rPr>
        <w:tab/>
        <w:t>Other:</w:t>
      </w:r>
      <w:r>
        <w:rPr>
          <w:sz w:val="22"/>
        </w:rPr>
        <w:t xml:space="preserve"> __________________</w:t>
      </w:r>
      <w:r>
        <w:rPr>
          <w:szCs w:val="24"/>
        </w:rPr>
        <w:br/>
      </w:r>
      <w:r>
        <w:rPr>
          <w:szCs w:val="24"/>
        </w:rPr>
        <w:sym w:font="Wingdings" w:char="F0A8"/>
      </w:r>
      <w:r>
        <w:rPr>
          <w:szCs w:val="24"/>
        </w:rPr>
        <w:tab/>
        <w:t>Marital Status</w:t>
      </w:r>
      <w:r>
        <w:rPr>
          <w:szCs w:val="24"/>
        </w:rPr>
        <w:tab/>
      </w:r>
      <w:r>
        <w:rPr>
          <w:szCs w:val="24"/>
        </w:rPr>
        <w:sym w:font="Wingdings" w:char="F0A8"/>
      </w:r>
      <w:r>
        <w:rPr>
          <w:szCs w:val="24"/>
        </w:rPr>
        <w:tab/>
        <w:t>Veteran’s Status</w:t>
      </w:r>
      <w:r>
        <w:rPr>
          <w:szCs w:val="24"/>
        </w:rPr>
        <w:tab/>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A373EE" w:rsidRDefault="00C67A5E">
      <w:pPr>
        <w:pStyle w:val="ListNumber"/>
      </w:pPr>
      <w:r>
        <w:sym w:font="Wingdings" w:char="F0A8"/>
      </w:r>
      <w:r>
        <w:tab/>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violation.  </w:t>
      </w:r>
    </w:p>
    <w:p w:rsidR="00A373EE" w:rsidRDefault="00A373EE">
      <w:pPr>
        <w:rPr>
          <w:sz w:val="14"/>
          <w:szCs w:val="14"/>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sym w:font="Wingdings" w:char="F0A8"/>
      </w:r>
      <w:r>
        <w:t xml:space="preserve"> </w:t>
      </w:r>
      <w:r>
        <w:tab/>
        <w:t>My landlord (or an agent/representative of my landlord) discriminated against me based on my sex/gender by sexually harassing me. This activity made my apartment less desirable to me. Check all that apply:</w:t>
      </w:r>
    </w:p>
    <w:p w:rsidR="00A373EE" w:rsidRDefault="00C67A5E">
      <w:pPr>
        <w:ind w:left="1224"/>
      </w:pPr>
      <w:r>
        <w:sym w:font="Wingdings" w:char="F0A8"/>
      </w:r>
      <w:r>
        <w:t xml:space="preserve"> I have been subjected to unwanted/unsolicited harassment of a sexual nature (includes verbal harassment and non-consensual physical acts of a sexual nature).</w:t>
      </w:r>
    </w:p>
    <w:p w:rsidR="00A373EE" w:rsidRDefault="00C67A5E">
      <w:pPr>
        <w:ind w:left="864" w:firstLine="360"/>
      </w:pPr>
      <w:r>
        <w:sym w:font="Wingdings" w:char="F0A8"/>
      </w:r>
      <w:r>
        <w:t xml:space="preserve"> I have been asked or pressured to give sexual favors.</w:t>
      </w:r>
    </w:p>
    <w:p w:rsidR="00A373EE" w:rsidRDefault="00C67A5E">
      <w:pPr>
        <w:ind w:left="1224"/>
      </w:pPr>
      <w:r>
        <w:sym w:font="Wingdings" w:char="F0A8"/>
      </w:r>
      <w:r>
        <w:t xml:space="preserve"> Terms of my tenancy were changed because of my response to the sexual harassment. </w:t>
      </w:r>
    </w:p>
    <w:p w:rsidR="00A373EE" w:rsidRDefault="00C67A5E">
      <w:pPr>
        <w:ind w:left="1224"/>
      </w:pPr>
      <w:r>
        <w:sym w:font="Wingdings" w:char="F0A8"/>
      </w:r>
      <w:r>
        <w:t xml:space="preserve"> I felt unsafe or uncomfortable in my home as a result of sexual harassment. </w:t>
      </w:r>
    </w:p>
    <w:p w:rsidR="00A373EE" w:rsidRDefault="00A373EE">
      <w:pPr>
        <w:ind w:left="864" w:firstLine="360"/>
        <w:rPr>
          <w:sz w:val="14"/>
          <w:szCs w:val="14"/>
        </w:rPr>
      </w:pP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A373EE" w:rsidRDefault="00C67A5E">
      <w:pPr>
        <w:pStyle w:val="ListNumber"/>
      </w:pPr>
      <w:r>
        <w:sym w:font="Wingdings" w:char="F0A8"/>
      </w:r>
      <w:r>
        <w:tab/>
        <w:t>I/a household member/guest did not do what my landlord alleges is the reason for eviction.</w:t>
      </w:r>
    </w:p>
    <w:p w:rsidR="00A373EE" w:rsidRDefault="00A373EE"/>
    <w:p w:rsidR="00A373EE" w:rsidRDefault="00C67A5E">
      <w:pPr>
        <w:pStyle w:val="ListNumber"/>
      </w:pPr>
      <w:r>
        <w:sym w:font="Wingdings" w:char="F0A8"/>
      </w:r>
      <w:r>
        <w:tab/>
        <w:t>What my landlord is claiming is not a violation of the rental agreement.</w:t>
      </w:r>
    </w:p>
    <w:p w:rsidR="00A373EE" w:rsidRDefault="00A373EE"/>
    <w:p w:rsidR="00A373EE" w:rsidRDefault="00C67A5E">
      <w:pPr>
        <w:pStyle w:val="ListNumber"/>
      </w:pPr>
      <w:r>
        <w:sym w:font="Wingdings" w:char="F0A8"/>
      </w:r>
      <w:r>
        <w:tab/>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w:t>
      </w:r>
      <w:proofErr w:type="gramStart"/>
      <w:r>
        <w:t>Apartment</w:t>
      </w:r>
      <w:proofErr w:type="gramEnd"/>
      <w:r>
        <w:br/>
        <w:t>(Avoidance of Forfeiture)</w:t>
      </w:r>
    </w:p>
    <w:p w:rsidR="00A373EE" w:rsidRDefault="00A373EE">
      <w:pPr>
        <w:pStyle w:val="6ptPadding"/>
      </w:pPr>
    </w:p>
    <w:p w:rsidR="00A373EE" w:rsidRDefault="00C67A5E">
      <w:pPr>
        <w:pStyle w:val="ListNumber"/>
      </w:pPr>
      <w:r>
        <w:sym w:font="Wingdings" w:char="F0A8"/>
      </w:r>
      <w:r>
        <w:tab/>
        <w:t>Based on principles of equity and fairness, it is unfair to evict me.</w:t>
      </w:r>
    </w:p>
    <w:p w:rsidR="00A373EE" w:rsidRDefault="00A373EE"/>
    <w:tbl>
      <w:tblPr>
        <w:tblpPr w:leftFromText="180" w:rightFromText="180" w:vertAnchor="text" w:horzAnchor="page" w:tblpX="3271" w:tblpY="166"/>
        <w:tblW w:w="7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353"/>
      </w:tblGrid>
      <w:tr w:rsidR="00A373EE">
        <w:trPr>
          <w:cantSplit/>
          <w:trHeight w:val="3653"/>
        </w:trPr>
        <w:tc>
          <w:tcPr>
            <w:tcW w:w="7353" w:type="dxa"/>
            <w:shd w:val="clear" w:color="auto" w:fill="auto"/>
            <w:vAlign w:val="center"/>
          </w:tcPr>
          <w:p w:rsidR="00A373EE" w:rsidRDefault="00C67A5E">
            <w:pPr>
              <w:rPr>
                <w:color w:val="000000"/>
                <w:szCs w:val="24"/>
              </w:rPr>
            </w:pPr>
            <w:r>
              <w:rPr>
                <w:rStyle w:val="Bold"/>
                <w:color w:val="000000"/>
                <w:szCs w:val="24"/>
              </w:rPr>
              <w:t>If you are being evicted for “fault”</w:t>
            </w:r>
            <w:r>
              <w:rPr>
                <w:color w:val="000000"/>
                <w:szCs w:val="24"/>
              </w:rPr>
              <w:t xml:space="preserve"> (the landlord claims you did </w:t>
            </w:r>
            <w:r>
              <w:rPr>
                <w:color w:val="000000"/>
                <w:szCs w:val="24"/>
              </w:rPr>
              <w:br/>
              <w:t xml:space="preserve">something wrong other than not paying your rent), </w:t>
            </w:r>
            <w:r>
              <w:rPr>
                <w:color w:val="000000"/>
                <w:szCs w:val="24"/>
                <w:u w:val="single"/>
              </w:rPr>
              <w:t>skip</w:t>
            </w:r>
            <w:r>
              <w:rPr>
                <w:color w:val="000000"/>
                <w:szCs w:val="24"/>
              </w:rPr>
              <w:t xml:space="preserve"> questions #</w:t>
            </w:r>
            <w:r w:rsidR="00C72F96">
              <w:rPr>
                <w:color w:val="000000"/>
                <w:szCs w:val="24"/>
              </w:rPr>
              <w:t>29</w:t>
            </w:r>
            <w:r>
              <w:rPr>
                <w:color w:val="000000"/>
                <w:szCs w:val="24"/>
              </w:rPr>
              <w:t>-</w:t>
            </w:r>
            <w:r w:rsidR="00C72F96">
              <w:rPr>
                <w:color w:val="000000"/>
                <w:szCs w:val="24"/>
              </w:rPr>
              <w:t xml:space="preserve">61  </w:t>
            </w:r>
            <w:r>
              <w:rPr>
                <w:color w:val="000000"/>
                <w:szCs w:val="24"/>
              </w:rPr>
              <w:t>then go directly to #</w:t>
            </w:r>
            <w:r w:rsidR="00C72F96">
              <w:rPr>
                <w:color w:val="000000"/>
                <w:szCs w:val="24"/>
              </w:rPr>
              <w:t xml:space="preserve">62 </w:t>
            </w:r>
            <w:r>
              <w:rPr>
                <w:color w:val="000000"/>
                <w:szCs w:val="24"/>
              </w:rPr>
              <w:t>and complete the rest of the form.</w:t>
            </w:r>
          </w:p>
          <w:p w:rsidR="00A373EE" w:rsidRDefault="00A373EE">
            <w:pPr>
              <w:rPr>
                <w:color w:val="000000"/>
                <w:szCs w:val="24"/>
              </w:rPr>
            </w:pPr>
          </w:p>
          <w:p w:rsidR="00A373EE" w:rsidRDefault="00C67A5E">
            <w:pPr>
              <w:rPr>
                <w:color w:val="000000"/>
                <w:szCs w:val="24"/>
              </w:rPr>
            </w:pPr>
            <w:r>
              <w:rPr>
                <w:b/>
                <w:color w:val="000000"/>
                <w:szCs w:val="24"/>
              </w:rPr>
              <w:t xml:space="preserve">If you are </w:t>
            </w:r>
            <w:r>
              <w:rPr>
                <w:b/>
                <w:color w:val="000000"/>
                <w:szCs w:val="24"/>
                <w:u w:val="single"/>
              </w:rPr>
              <w:t>not</w:t>
            </w:r>
            <w:r>
              <w:rPr>
                <w:b/>
                <w:color w:val="000000"/>
                <w:szCs w:val="24"/>
              </w:rPr>
              <w:t xml:space="preserve"> being evicted for “fault,” </w:t>
            </w:r>
            <w:r>
              <w:rPr>
                <w:color w:val="000000"/>
                <w:szCs w:val="24"/>
                <w:u w:val="single"/>
              </w:rPr>
              <w:t>complete</w:t>
            </w:r>
            <w:r>
              <w:rPr>
                <w:color w:val="000000"/>
                <w:szCs w:val="24"/>
              </w:rPr>
              <w:t xml:space="preserve"> #</w:t>
            </w:r>
            <w:r w:rsidR="00D844C1">
              <w:rPr>
                <w:color w:val="000000"/>
                <w:szCs w:val="24"/>
              </w:rPr>
              <w:t>29</w:t>
            </w:r>
            <w:r>
              <w:rPr>
                <w:color w:val="000000"/>
                <w:szCs w:val="24"/>
              </w:rPr>
              <w:t>-</w:t>
            </w:r>
            <w:r w:rsidR="00D844C1">
              <w:rPr>
                <w:color w:val="000000"/>
                <w:szCs w:val="24"/>
              </w:rPr>
              <w:t>61</w:t>
            </w:r>
            <w:r>
              <w:rPr>
                <w:color w:val="000000"/>
                <w:szCs w:val="24"/>
              </w:rPr>
              <w:t xml:space="preserve">, </w:t>
            </w:r>
            <w:r>
              <w:rPr>
                <w:color w:val="000000"/>
                <w:szCs w:val="24"/>
              </w:rPr>
              <w:br/>
              <w:t>then go directly to #</w:t>
            </w:r>
            <w:r w:rsidR="00D844C1">
              <w:rPr>
                <w:color w:val="000000"/>
                <w:szCs w:val="24"/>
              </w:rPr>
              <w:t xml:space="preserve">62 </w:t>
            </w:r>
            <w:r>
              <w:rPr>
                <w:color w:val="000000"/>
                <w:szCs w:val="24"/>
              </w:rPr>
              <w:t>and complete the rest of the form.</w:t>
            </w:r>
          </w:p>
          <w:p w:rsidR="00A373EE" w:rsidRDefault="00C67A5E">
            <w:pPr>
              <w:rPr>
                <w:color w:val="000000"/>
                <w:szCs w:val="24"/>
              </w:rPr>
            </w:pPr>
            <w:r>
              <w:rPr>
                <w:color w:val="000000"/>
                <w:szCs w:val="24"/>
              </w:rPr>
              <w:br/>
            </w:r>
            <w:r>
              <w:rPr>
                <w:b/>
                <w:color w:val="000000"/>
                <w:szCs w:val="24"/>
              </w:rPr>
              <w:t xml:space="preserve">If you are a </w:t>
            </w:r>
            <w:r>
              <w:rPr>
                <w:b/>
                <w:color w:val="000000"/>
                <w:szCs w:val="24"/>
                <w:u w:val="single"/>
              </w:rPr>
              <w:t>former owner</w:t>
            </w:r>
            <w:r>
              <w:rPr>
                <w:b/>
                <w:color w:val="000000"/>
                <w:szCs w:val="24"/>
              </w:rPr>
              <w:t xml:space="preserve"> being evicted after a foreclosure</w:t>
            </w:r>
            <w:r>
              <w:rPr>
                <w:color w:val="000000"/>
                <w:szCs w:val="24"/>
              </w:rPr>
              <w:t xml:space="preserve">, </w:t>
            </w:r>
            <w:r>
              <w:rPr>
                <w:color w:val="000000"/>
                <w:szCs w:val="24"/>
              </w:rPr>
              <w:br/>
            </w:r>
            <w:r>
              <w:rPr>
                <w:color w:val="000000"/>
                <w:szCs w:val="24"/>
                <w:u w:val="single"/>
              </w:rPr>
              <w:t>skip</w:t>
            </w:r>
            <w:r>
              <w:rPr>
                <w:color w:val="000000"/>
                <w:szCs w:val="24"/>
              </w:rPr>
              <w:t xml:space="preserve"> questions #</w:t>
            </w:r>
            <w:r w:rsidR="00D844C1">
              <w:rPr>
                <w:color w:val="000000"/>
                <w:szCs w:val="24"/>
              </w:rPr>
              <w:t>48</w:t>
            </w:r>
            <w:r>
              <w:rPr>
                <w:color w:val="000000"/>
                <w:szCs w:val="24"/>
              </w:rPr>
              <w:t>-61, go directly to #62 and complete the rest of the form.</w:t>
            </w:r>
          </w:p>
          <w:p w:rsidR="00A373EE" w:rsidRDefault="00A373EE">
            <w:pPr>
              <w:rPr>
                <w:color w:val="000000"/>
                <w:szCs w:val="24"/>
              </w:rPr>
            </w:pPr>
          </w:p>
          <w:p w:rsidR="00A373EE" w:rsidRDefault="00C67A5E" w:rsidP="00D844C1">
            <w:pPr>
              <w:rPr>
                <w:color w:val="000000"/>
                <w:szCs w:val="24"/>
              </w:rPr>
            </w:pPr>
            <w:r>
              <w:rPr>
                <w:b/>
                <w:color w:val="000000"/>
                <w:szCs w:val="24"/>
              </w:rPr>
              <w:t xml:space="preserve">If you are a </w:t>
            </w:r>
            <w:r>
              <w:rPr>
                <w:b/>
                <w:color w:val="000000"/>
                <w:szCs w:val="24"/>
                <w:u w:val="single"/>
              </w:rPr>
              <w:t xml:space="preserve">tenant </w:t>
            </w:r>
            <w:r>
              <w:rPr>
                <w:b/>
                <w:color w:val="000000"/>
                <w:szCs w:val="24"/>
              </w:rPr>
              <w:t>being evicted after a foreclosure</w:t>
            </w:r>
            <w:r>
              <w:rPr>
                <w:color w:val="000000"/>
                <w:szCs w:val="24"/>
              </w:rPr>
              <w:t xml:space="preserve">, </w:t>
            </w:r>
            <w:r>
              <w:rPr>
                <w:color w:val="000000"/>
                <w:szCs w:val="24"/>
              </w:rPr>
              <w:br/>
            </w:r>
            <w:r>
              <w:rPr>
                <w:color w:val="000000"/>
                <w:szCs w:val="24"/>
                <w:u w:val="single"/>
              </w:rPr>
              <w:t>complete</w:t>
            </w:r>
            <w:r>
              <w:rPr>
                <w:color w:val="000000"/>
                <w:szCs w:val="24"/>
              </w:rPr>
              <w:t xml:space="preserve"> #</w:t>
            </w:r>
            <w:r w:rsidR="00D844C1">
              <w:rPr>
                <w:color w:val="000000"/>
                <w:szCs w:val="24"/>
              </w:rPr>
              <w:t>48</w:t>
            </w:r>
            <w:r>
              <w:rPr>
                <w:color w:val="000000"/>
                <w:szCs w:val="24"/>
              </w:rPr>
              <w:t>-</w:t>
            </w:r>
            <w:r w:rsidR="00D844C1">
              <w:rPr>
                <w:color w:val="000000"/>
                <w:szCs w:val="24"/>
              </w:rPr>
              <w:t xml:space="preserve"> </w:t>
            </w:r>
            <w:r>
              <w:rPr>
                <w:color w:val="000000"/>
                <w:szCs w:val="24"/>
              </w:rPr>
              <w:t>to the end of the form.</w:t>
            </w:r>
          </w:p>
        </w:tc>
      </w:tr>
    </w:tbl>
    <w:p w:rsidR="00A373EE" w:rsidRDefault="00C67A5E">
      <w:r>
        <w:rPr>
          <w:noProof/>
        </w:rPr>
        <mc:AlternateContent>
          <mc:Choice Requires="wps">
            <w:drawing>
              <wp:anchor distT="0" distB="0" distL="114300" distR="114300" simplePos="0" relativeHeight="251656704" behindDoc="0" locked="0" layoutInCell="1" allowOverlap="1" wp14:anchorId="0B908575" wp14:editId="425C8BB5">
                <wp:simplePos x="0" y="0"/>
                <wp:positionH relativeFrom="column">
                  <wp:posOffset>-142875</wp:posOffset>
                </wp:positionH>
                <wp:positionV relativeFrom="paragraph">
                  <wp:posOffset>1402715</wp:posOffset>
                </wp:positionV>
                <wp:extent cx="914400" cy="990600"/>
                <wp:effectExtent l="0" t="254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E4A" w:rsidRDefault="00782E4A">
                            <w:pPr>
                              <w:jc w:val="center"/>
                              <w:rPr>
                                <w:rFonts w:ascii="Arial Black" w:hAnsi="Arial Black"/>
                                <w:sz w:val="36"/>
                                <w:szCs w:val="36"/>
                              </w:rPr>
                            </w:pPr>
                            <w:r>
                              <w:rPr>
                                <w:rFonts w:ascii="Arial Black" w:hAnsi="Arial Black"/>
                                <w:sz w:val="36"/>
                                <w:szCs w:val="36"/>
                              </w:rPr>
                              <w:t>READ</w:t>
                            </w:r>
                          </w:p>
                          <w:p w:rsidR="00782E4A" w:rsidRDefault="00782E4A">
                            <w:pPr>
                              <w:jc w:val="center"/>
                              <w:rPr>
                                <w:rFonts w:ascii="Arial Black" w:hAnsi="Arial Black"/>
                                <w:sz w:val="36"/>
                                <w:szCs w:val="36"/>
                              </w:rPr>
                            </w:pPr>
                            <w:r>
                              <w:rPr>
                                <w:rFonts w:ascii="Arial Black" w:hAnsi="Arial Black"/>
                                <w:sz w:val="36"/>
                                <w:szCs w:val="36"/>
                              </w:rPr>
                              <w:t>THIS</w:t>
                            </w:r>
                          </w:p>
                          <w:p w:rsidR="00782E4A" w:rsidRDefault="00782E4A">
                            <w:pPr>
                              <w:numPr>
                                <w:ins w:id="8" w:author=""/>
                              </w:numPr>
                              <w:jc w:val="center"/>
                              <w:rPr>
                                <w:rFonts w:ascii="Arial Black" w:hAnsi="Arial Black"/>
                                <w:sz w:val="36"/>
                                <w:szCs w:val="36"/>
                              </w:rPr>
                            </w:pPr>
                            <w:r>
                              <w:rPr>
                                <w:rFonts w:ascii="Arial Black" w:hAnsi="Arial Black"/>
                                <w:sz w:val="36"/>
                                <w:szCs w:val="36"/>
                              </w:rPr>
                              <w:t>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08575" id="_x0000_t202" coordsize="21600,21600" o:spt="202" path="m,l,21600r21600,l21600,xe">
                <v:stroke joinstyle="miter"/>
                <v:path gradientshapeok="t" o:connecttype="rect"/>
              </v:shapetype>
              <v:shape id="Text Box 23" o:spid="_x0000_s1026" type="#_x0000_t202" style="position:absolute;margin-left:-11.25pt;margin-top:110.45pt;width:1in;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p/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" filled="f" stroked="f">
                <v:textbox>
                  <w:txbxContent>
                    <w:p w:rsidR="00782E4A" w:rsidRDefault="00782E4A">
                      <w:pPr>
                        <w:jc w:val="center"/>
                        <w:rPr>
                          <w:rFonts w:ascii="Arial Black" w:hAnsi="Arial Black"/>
                          <w:sz w:val="36"/>
                          <w:szCs w:val="36"/>
                        </w:rPr>
                      </w:pPr>
                      <w:r>
                        <w:rPr>
                          <w:rFonts w:ascii="Arial Black" w:hAnsi="Arial Black"/>
                          <w:sz w:val="36"/>
                          <w:szCs w:val="36"/>
                        </w:rPr>
                        <w:t>READ</w:t>
                      </w:r>
                    </w:p>
                    <w:p w:rsidR="00782E4A" w:rsidRDefault="00782E4A">
                      <w:pPr>
                        <w:jc w:val="center"/>
                        <w:rPr>
                          <w:rFonts w:ascii="Arial Black" w:hAnsi="Arial Black"/>
                          <w:sz w:val="36"/>
                          <w:szCs w:val="36"/>
                        </w:rPr>
                      </w:pPr>
                      <w:r>
                        <w:rPr>
                          <w:rFonts w:ascii="Arial Black" w:hAnsi="Arial Black"/>
                          <w:sz w:val="36"/>
                          <w:szCs w:val="36"/>
                        </w:rPr>
                        <w:t>THIS</w:t>
                      </w:r>
                    </w:p>
                    <w:p w:rsidR="00782E4A" w:rsidRDefault="00782E4A">
                      <w:pPr>
                        <w:numPr>
                          <w:ins w:id="9" w:author=""/>
                        </w:numPr>
                        <w:jc w:val="center"/>
                        <w:rPr>
                          <w:rFonts w:ascii="Arial Black" w:hAnsi="Arial Black"/>
                          <w:sz w:val="36"/>
                          <w:szCs w:val="36"/>
                        </w:rPr>
                      </w:pPr>
                      <w:r>
                        <w:rPr>
                          <w:rFonts w:ascii="Arial Black" w:hAnsi="Arial Black"/>
                          <w:sz w:val="36"/>
                          <w:szCs w:val="36"/>
                        </w:rPr>
                        <w:t>BOX</w:t>
                      </w:r>
                    </w:p>
                  </w:txbxContent>
                </v:textbox>
              </v:shape>
            </w:pict>
          </mc:Fallback>
        </mc:AlternateContent>
      </w:r>
      <w:r>
        <w:rPr>
          <w:noProof/>
        </w:rPr>
        <w:drawing>
          <wp:anchor distT="0" distB="0" distL="114300" distR="114300" simplePos="0" relativeHeight="251658752" behindDoc="1" locked="0" layoutInCell="1" allowOverlap="1" wp14:anchorId="73686D0D" wp14:editId="082C84CF">
            <wp:simplePos x="0" y="0"/>
            <wp:positionH relativeFrom="column">
              <wp:posOffset>-295275</wp:posOffset>
            </wp:positionH>
            <wp:positionV relativeFrom="paragraph">
              <wp:posOffset>107315</wp:posOffset>
            </wp:positionV>
            <wp:extent cx="1143000" cy="1143000"/>
            <wp:effectExtent l="0" t="0" r="0" b="0"/>
            <wp:wrapNone/>
            <wp:docPr id="22" name="Picture 22" descr="sto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p 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2EEFC10F" wp14:editId="3ECE1758">
                <wp:simplePos x="0" y="0"/>
                <wp:positionH relativeFrom="column">
                  <wp:posOffset>-371475</wp:posOffset>
                </wp:positionH>
                <wp:positionV relativeFrom="paragraph">
                  <wp:posOffset>1402715</wp:posOffset>
                </wp:positionV>
                <wp:extent cx="1371600" cy="0"/>
                <wp:effectExtent l="28575" t="97790" r="38100" b="9271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4127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8C6FF"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10.45pt" to="78.7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" strokeweight="3.25pt">
                <v:stroke endarrow="classic"/>
              </v:line>
            </w:pict>
          </mc:Fallback>
        </mc:AlternateContent>
      </w:r>
    </w:p>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Pr>
        <w:pStyle w:val="CenterItal"/>
      </w:pPr>
    </w:p>
    <w:p w:rsidR="00A373EE" w:rsidRDefault="00A373EE">
      <w:pPr>
        <w:pStyle w:val="CenterItal"/>
      </w:pPr>
    </w:p>
    <w:p w:rsidR="00A373EE" w:rsidRDefault="00C67A5E">
      <w:pPr>
        <w:pStyle w:val="CenterItal"/>
      </w:pPr>
      <w:r>
        <w:t xml:space="preserve">Defense &amp; Counterclaim or Former Owner’s </w:t>
      </w:r>
      <w:proofErr w:type="gramStart"/>
      <w:r>
        <w:t>Offset</w:t>
      </w:r>
      <w:proofErr w:type="gramEnd"/>
      <w:r>
        <w:t xml:space="preserve">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373EE" w:rsidRDefault="00C67A5E">
      <w:pPr>
        <w:pStyle w:val="ListNumber"/>
      </w:pPr>
      <w:r>
        <w:sym w:font="Wingdings" w:char="F0A8"/>
      </w:r>
      <w:r>
        <w:tab/>
        <w:t>I have a defense and counterclaim because of past or present problems in or around my home that the landlord knew or should have known about, including but not limited to the following:</w:t>
      </w:r>
      <w:r w:rsidR="00AB5FF4">
        <w:br/>
      </w:r>
    </w:p>
    <w:p w:rsidR="00A373EE" w:rsidRDefault="00C67A5E">
      <w:pPr>
        <w:tabs>
          <w:tab w:val="left" w:pos="270"/>
          <w:tab w:val="left" w:pos="1080"/>
          <w:tab w:val="left" w:pos="5280"/>
          <w:tab w:val="left" w:pos="5520"/>
        </w:tabs>
        <w:ind w:left="840"/>
      </w:pPr>
      <w:r>
        <w:sym w:font="Wingdings" w:char="F0A8"/>
      </w:r>
      <w:r>
        <w:rPr>
          <w:szCs w:val="24"/>
        </w:rPr>
        <w:tab/>
      </w:r>
      <w:proofErr w:type="gramStart"/>
      <w:r>
        <w:rPr>
          <w:szCs w:val="24"/>
        </w:rPr>
        <w:t>cockroaches</w:t>
      </w:r>
      <w:proofErr w:type="gramEnd"/>
      <w:r>
        <w:rPr>
          <w:szCs w:val="24"/>
        </w:rPr>
        <w:t>, other insects, mice or rats</w:t>
      </w:r>
      <w:r>
        <w:rPr>
          <w:szCs w:val="24"/>
        </w:rPr>
        <w:tab/>
      </w:r>
      <w:r>
        <w:sym w:font="Wingdings" w:char="F0A8"/>
      </w:r>
      <w:r>
        <w:rPr>
          <w:szCs w:val="24"/>
        </w:rPr>
        <w:tab/>
        <w:t>defective or leaky windows</w:t>
      </w:r>
      <w:r>
        <w:rPr>
          <w:szCs w:val="24"/>
        </w:rPr>
        <w:br/>
      </w:r>
      <w:r>
        <w:sym w:font="Wingdings" w:char="F0A8"/>
      </w:r>
      <w:r>
        <w:rPr>
          <w:szCs w:val="24"/>
        </w:rPr>
        <w:tab/>
        <w:t>water leak and plumbing problems</w:t>
      </w:r>
      <w:r>
        <w:rPr>
          <w:szCs w:val="24"/>
        </w:rPr>
        <w:tab/>
      </w:r>
      <w:r>
        <w:sym w:font="Wingdings" w:char="F0A8"/>
      </w:r>
      <w:r>
        <w:rPr>
          <w:szCs w:val="24"/>
        </w:rPr>
        <w:tab/>
        <w:t>defective ceilings, walls, or floors</w:t>
      </w:r>
      <w:r>
        <w:rPr>
          <w:szCs w:val="24"/>
        </w:rPr>
        <w:br/>
      </w:r>
      <w:r>
        <w:sym w:font="Wingdings" w:char="F0A8"/>
      </w:r>
      <w:r>
        <w:rPr>
          <w:szCs w:val="24"/>
        </w:rPr>
        <w:tab/>
        <w:t>electrical problems</w:t>
      </w:r>
      <w:r>
        <w:t xml:space="preserve"> </w:t>
      </w:r>
      <w:r>
        <w:tab/>
      </w:r>
      <w:r>
        <w:sym w:font="Wingdings" w:char="F0A8"/>
      </w:r>
      <w:r>
        <w:rPr>
          <w:szCs w:val="24"/>
        </w:rPr>
        <w:tab/>
      </w:r>
      <w:proofErr w:type="spellStart"/>
      <w:r>
        <w:rPr>
          <w:szCs w:val="24"/>
        </w:rPr>
        <w:t>problems</w:t>
      </w:r>
      <w:proofErr w:type="spellEnd"/>
      <w:r>
        <w:rPr>
          <w:szCs w:val="24"/>
        </w:rPr>
        <w:t xml:space="preserve"> with heat and/or hot water</w:t>
      </w:r>
    </w:p>
    <w:p w:rsidR="00A373EE" w:rsidRDefault="00C67A5E">
      <w:pPr>
        <w:tabs>
          <w:tab w:val="left" w:pos="270"/>
          <w:tab w:val="left" w:pos="1080"/>
          <w:tab w:val="left" w:pos="5280"/>
          <w:tab w:val="left" w:pos="5520"/>
        </w:tabs>
        <w:ind w:left="840"/>
        <w:rPr>
          <w:szCs w:val="24"/>
        </w:rPr>
      </w:pPr>
      <w:r>
        <w:sym w:font="Wingdings" w:char="F0A8"/>
      </w:r>
      <w:r>
        <w:rPr>
          <w:szCs w:val="24"/>
        </w:rPr>
        <w:tab/>
      </w:r>
      <w:proofErr w:type="gramStart"/>
      <w:r>
        <w:rPr>
          <w:szCs w:val="24"/>
        </w:rPr>
        <w:t>lead</w:t>
      </w:r>
      <w:proofErr w:type="gramEnd"/>
      <w:r>
        <w:rPr>
          <w:szCs w:val="24"/>
        </w:rPr>
        <w:t xml:space="preserve"> paint</w:t>
      </w:r>
      <w:r>
        <w:rPr>
          <w:szCs w:val="24"/>
        </w:rPr>
        <w:tab/>
      </w:r>
      <w:r>
        <w:sym w:font="Wingdings" w:char="F0A8"/>
      </w:r>
      <w:r>
        <w:rPr>
          <w:szCs w:val="24"/>
        </w:rPr>
        <w:tab/>
        <w:t>defective locks or security problems</w:t>
      </w:r>
      <w:r>
        <w:rPr>
          <w:szCs w:val="24"/>
        </w:rPr>
        <w:tab/>
      </w:r>
    </w:p>
    <w:p w:rsidR="00A373EE" w:rsidRDefault="00C67A5E">
      <w:pPr>
        <w:tabs>
          <w:tab w:val="left" w:pos="270"/>
          <w:tab w:val="left" w:pos="1080"/>
          <w:tab w:val="left" w:pos="5280"/>
          <w:tab w:val="left" w:pos="5520"/>
        </w:tabs>
        <w:ind w:left="840"/>
        <w:rPr>
          <w:szCs w:val="24"/>
        </w:rPr>
      </w:pPr>
      <w:r>
        <w:sym w:font="Wingdings" w:char="F0A8"/>
      </w:r>
      <w:r>
        <w:rPr>
          <w:szCs w:val="24"/>
        </w:rPr>
        <w:tab/>
      </w:r>
      <w:proofErr w:type="gramStart"/>
      <w:r>
        <w:rPr>
          <w:szCs w:val="24"/>
        </w:rPr>
        <w:t>other</w:t>
      </w:r>
      <w:proofErr w:type="gramEnd"/>
      <w:r>
        <w:rPr>
          <w:szCs w:val="24"/>
        </w:rPr>
        <w:t>: __________________________________________________________________</w:t>
      </w:r>
      <w:r>
        <w:rPr>
          <w:szCs w:val="24"/>
        </w:rPr>
        <w:br/>
        <w:t>_________________________________________________________________________</w:t>
      </w:r>
      <w:r>
        <w:rPr>
          <w:szCs w:val="24"/>
        </w:rPr>
        <w:br/>
        <w:t>_________________________________________________________________________</w:t>
      </w:r>
    </w:p>
    <w:p w:rsidR="00A373EE" w:rsidRDefault="00A373EE">
      <w:pPr>
        <w:pStyle w:val="6ptPadding"/>
      </w:pPr>
    </w:p>
    <w:p w:rsidR="00A373EE" w:rsidRDefault="00C67A5E">
      <w:pPr>
        <w:pStyle w:val="ListNumber"/>
      </w:pPr>
      <w:r>
        <w:sym w:font="Wingdings" w:char="F0A8"/>
      </w:r>
      <w:r>
        <w:tab/>
        <w:t>The landlord knew or should have known about the bad conditions because:</w:t>
      </w:r>
      <w:r w:rsidR="00AB5FF4">
        <w:br/>
      </w:r>
    </w:p>
    <w:p w:rsidR="00A373EE" w:rsidRDefault="00C67A5E" w:rsidP="00B20782">
      <w:pPr>
        <w:pStyle w:val="LetterList2"/>
        <w:numPr>
          <w:ilvl w:val="0"/>
          <w:numId w:val="8"/>
        </w:numPr>
      </w:pPr>
      <w:r>
        <w:sym w:font="Wingdings" w:char="F0A8"/>
      </w:r>
      <w:r>
        <w:tab/>
        <w:t>I told the landlord orally.</w:t>
      </w:r>
    </w:p>
    <w:p w:rsidR="00A373EE" w:rsidRDefault="00C67A5E">
      <w:pPr>
        <w:pStyle w:val="LetterList2"/>
      </w:pPr>
      <w:r>
        <w:sym w:font="Wingdings" w:char="F0A8"/>
      </w:r>
      <w:r>
        <w:tab/>
        <w:t>I told the landlord in writing.</w:t>
      </w:r>
    </w:p>
    <w:p w:rsidR="00A373EE" w:rsidRDefault="00C67A5E">
      <w:pPr>
        <w:pStyle w:val="LetterList2"/>
      </w:pPr>
      <w:r>
        <w:sym w:font="Wingdings" w:char="F0A8"/>
      </w:r>
      <w:r>
        <w:tab/>
        <w:t xml:space="preserve">The landlord was notified by Inspectional Services, Board of Health, housing agency, </w:t>
      </w:r>
      <w:r>
        <w:br/>
        <w:t>or someone else.</w:t>
      </w:r>
    </w:p>
    <w:p w:rsidR="00A373EE" w:rsidRDefault="00C67A5E">
      <w:pPr>
        <w:pStyle w:val="LetterList2"/>
      </w:pPr>
      <w:r>
        <w:sym w:font="Wingdings" w:char="F0A8"/>
      </w:r>
      <w:r>
        <w:tab/>
        <w:t>All or some of the conditions existed when I moved in.</w:t>
      </w:r>
    </w:p>
    <w:p w:rsidR="00A373EE" w:rsidRDefault="00C67A5E">
      <w:pPr>
        <w:pStyle w:val="LetterList2"/>
      </w:pPr>
      <w:r>
        <w:sym w:font="Wingdings" w:char="F0A8"/>
      </w:r>
      <w:r>
        <w:tab/>
        <w:t>All or some of the conditions existed when the landlord purchased the property or at the time of foreclosure.</w:t>
      </w:r>
    </w:p>
    <w:p w:rsidR="00A373EE" w:rsidRDefault="00C67A5E">
      <w:pPr>
        <w:pStyle w:val="LetterList2"/>
        <w:rPr>
          <w:szCs w:val="24"/>
        </w:rPr>
      </w:pPr>
      <w:r>
        <w:sym w:font="Wingdings" w:char="F0A8"/>
      </w:r>
      <w:r>
        <w:t xml:space="preserve"> All or some of these conditions exist in common areas that the landlord has access to.</w:t>
      </w:r>
    </w:p>
    <w:p w:rsidR="00A373EE" w:rsidRDefault="00C67A5E">
      <w:pPr>
        <w:pStyle w:val="LetterList2"/>
        <w:rPr>
          <w:szCs w:val="24"/>
        </w:rPr>
      </w:pPr>
      <w:r>
        <w:sym w:font="Wingdings" w:char="F0A8"/>
      </w:r>
      <w:r>
        <w:tab/>
      </w:r>
      <w:r>
        <w:rPr>
          <w:szCs w:val="24"/>
        </w:rPr>
        <w:t>Other: ______________________________________________________________</w:t>
      </w:r>
    </w:p>
    <w:p w:rsidR="00A373EE" w:rsidRDefault="00A373EE">
      <w:pPr>
        <w:pStyle w:val="6ptPadding"/>
      </w:pPr>
    </w:p>
    <w:p w:rsidR="00A373EE" w:rsidRDefault="00C67A5E" w:rsidP="007C2EB0">
      <w:pPr>
        <w:ind w:left="432"/>
        <w:rPr>
          <w:i/>
          <w:color w:val="000000"/>
        </w:rPr>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A373EE" w:rsidRDefault="00C67A5E" w:rsidP="003459D1">
      <w:pPr>
        <w:pStyle w:val="CenterItal"/>
        <w:spacing w:line="240" w:lineRule="auto"/>
      </w:pPr>
      <w:r>
        <w:lastRenderedPageBreak/>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pPr>
        <w:pStyle w:val="ListNumber"/>
      </w:pPr>
      <w:r>
        <w:sym w:font="Wingdings" w:char="F0A8"/>
      </w:r>
      <w:r>
        <w:tab/>
        <w:t>I paid a security deposit of $ ___________ to my current/former (</w:t>
      </w:r>
      <w:r>
        <w:rPr>
          <w:i/>
        </w:rPr>
        <w:t>circle which one</w:t>
      </w:r>
      <w:r>
        <w:t>) landlord.</w:t>
      </w:r>
      <w:r>
        <w:br/>
      </w:r>
    </w:p>
    <w:p w:rsidR="00A373EE" w:rsidRDefault="00C67A5E" w:rsidP="00AB5FF4">
      <w:pPr>
        <w:pStyle w:val="ListNumber"/>
        <w:spacing w:after="120"/>
      </w:pPr>
      <w:r>
        <w:sym w:font="Wingdings" w:char="F0A8"/>
      </w:r>
      <w:r>
        <w:tab/>
        <w:t xml:space="preserve">The landlord violated the security deposit law </w:t>
      </w:r>
      <w:r w:rsidR="00782E4A">
        <w:t>in the following way(s)</w:t>
      </w:r>
      <w:r w:rsidR="00192191">
        <w:t>:</w:t>
      </w:r>
    </w:p>
    <w:p w:rsidR="00192191" w:rsidRPr="00DF6003" w:rsidRDefault="00C67A5E"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192191">
        <w:rPr>
          <w:sz w:val="22"/>
          <w:szCs w:val="22"/>
        </w:rPr>
        <w:tab/>
        <w:t xml:space="preserve">Charging more than </w:t>
      </w:r>
      <w:r w:rsidR="00795BEA">
        <w:rPr>
          <w:sz w:val="22"/>
          <w:szCs w:val="22"/>
        </w:rPr>
        <w:t>1</w:t>
      </w:r>
      <w:r w:rsidRPr="00192191">
        <w:rPr>
          <w:sz w:val="22"/>
          <w:szCs w:val="22"/>
        </w:rPr>
        <w:t xml:space="preserve"> month’s rent for the deposit</w:t>
      </w:r>
      <w:r w:rsidR="00192191" w:rsidRPr="00192191">
        <w:rPr>
          <w:sz w:val="22"/>
          <w:szCs w:val="22"/>
        </w:rPr>
        <w:t xml:space="preserve">, </w:t>
      </w:r>
      <w:r w:rsidR="00795BEA">
        <w:rPr>
          <w:sz w:val="22"/>
          <w:szCs w:val="22"/>
        </w:rPr>
        <w:br/>
      </w:r>
      <w:r w:rsidR="00192191" w:rsidRPr="00DF6003">
        <w:rPr>
          <w:i/>
          <w:sz w:val="22"/>
          <w:szCs w:val="22"/>
        </w:rPr>
        <w:t>allowing me 3 times the deposit and interest required by law.</w:t>
      </w:r>
    </w:p>
    <w:p w:rsidR="00A373EE" w:rsidRPr="00192191" w:rsidRDefault="00AB5FF4"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192191">
        <w:rPr>
          <w:sz w:val="22"/>
          <w:szCs w:val="22"/>
        </w:rPr>
        <w:tab/>
      </w:r>
      <w:r w:rsidR="00C67A5E" w:rsidRPr="00192191">
        <w:rPr>
          <w:sz w:val="22"/>
          <w:szCs w:val="22"/>
        </w:rPr>
        <w:t xml:space="preserve">Not putting </w:t>
      </w:r>
      <w:r w:rsidR="00795BEA">
        <w:rPr>
          <w:sz w:val="22"/>
          <w:szCs w:val="22"/>
        </w:rPr>
        <w:t>the deposit</w:t>
      </w:r>
      <w:r w:rsidR="00C67A5E" w:rsidRPr="00192191">
        <w:rPr>
          <w:sz w:val="22"/>
          <w:szCs w:val="22"/>
        </w:rPr>
        <w:t xml:space="preserve"> in a separate bank account, </w:t>
      </w:r>
      <w:r w:rsidR="00795BEA">
        <w:rPr>
          <w:sz w:val="22"/>
          <w:szCs w:val="22"/>
        </w:rPr>
        <w:br/>
      </w:r>
      <w:r w:rsidR="00782E4A" w:rsidRPr="00192191">
        <w:rPr>
          <w:i/>
          <w:sz w:val="22"/>
          <w:szCs w:val="22"/>
        </w:rPr>
        <w:t xml:space="preserve">allowing </w:t>
      </w:r>
      <w:r w:rsidR="00C67A5E" w:rsidRPr="00192191">
        <w:rPr>
          <w:i/>
          <w:sz w:val="22"/>
          <w:szCs w:val="22"/>
        </w:rPr>
        <w:t xml:space="preserve">me </w:t>
      </w:r>
      <w:r w:rsidR="00782E4A" w:rsidRPr="00192191">
        <w:rPr>
          <w:i/>
          <w:sz w:val="22"/>
          <w:szCs w:val="22"/>
        </w:rPr>
        <w:t xml:space="preserve">3 </w:t>
      </w:r>
      <w:r w:rsidR="00C67A5E" w:rsidRPr="00192191">
        <w:rPr>
          <w:i/>
          <w:sz w:val="22"/>
          <w:szCs w:val="22"/>
        </w:rPr>
        <w:t>times the deposit and interest</w:t>
      </w:r>
      <w:r w:rsidR="00782E4A" w:rsidRPr="00192191">
        <w:rPr>
          <w:i/>
          <w:sz w:val="22"/>
          <w:szCs w:val="22"/>
        </w:rPr>
        <w:t xml:space="preserve"> required by law.</w:t>
      </w:r>
    </w:p>
    <w:p w:rsidR="00083085" w:rsidRPr="00DF6003" w:rsidRDefault="00C67A5E"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DF6003">
        <w:rPr>
          <w:sz w:val="22"/>
          <w:szCs w:val="22"/>
        </w:rPr>
        <w:tab/>
        <w:t>Not giving me the required receipts</w:t>
      </w:r>
      <w:r w:rsidR="00083085" w:rsidRPr="00DF6003">
        <w:rPr>
          <w:sz w:val="22"/>
          <w:szCs w:val="22"/>
        </w:rPr>
        <w:t xml:space="preserve">, </w:t>
      </w:r>
      <w:r w:rsidR="00795BEA">
        <w:rPr>
          <w:sz w:val="22"/>
          <w:szCs w:val="22"/>
        </w:rPr>
        <w:br/>
      </w:r>
      <w:r w:rsidR="00782E4A" w:rsidRPr="00DF6003">
        <w:rPr>
          <w:i/>
          <w:sz w:val="22"/>
          <w:szCs w:val="22"/>
        </w:rPr>
        <w:t>allowing</w:t>
      </w:r>
      <w:r w:rsidR="00192191">
        <w:rPr>
          <w:i/>
          <w:sz w:val="22"/>
          <w:szCs w:val="22"/>
        </w:rPr>
        <w:t xml:space="preserve"> me </w:t>
      </w:r>
      <w:r w:rsidR="00782E4A" w:rsidRPr="00DF6003">
        <w:rPr>
          <w:i/>
          <w:sz w:val="22"/>
          <w:szCs w:val="22"/>
        </w:rPr>
        <w:t>3</w:t>
      </w:r>
      <w:r w:rsidR="00083085" w:rsidRPr="00DF6003">
        <w:rPr>
          <w:i/>
          <w:sz w:val="22"/>
          <w:szCs w:val="22"/>
        </w:rPr>
        <w:t xml:space="preserve"> times the deposit and </w:t>
      </w:r>
      <w:r w:rsidR="00782E4A" w:rsidRPr="00DF6003">
        <w:rPr>
          <w:i/>
          <w:sz w:val="22"/>
          <w:szCs w:val="22"/>
        </w:rPr>
        <w:t>interest required by law.</w:t>
      </w:r>
    </w:p>
    <w:p w:rsidR="00782E4A" w:rsidRPr="00DF6003" w:rsidRDefault="00782E4A"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00DF6003" w:rsidRPr="00DF6003">
        <w:rPr>
          <w:sz w:val="22"/>
          <w:szCs w:val="22"/>
        </w:rPr>
        <w:tab/>
        <w:t>Not paying</w:t>
      </w:r>
      <w:r w:rsidR="005617D3">
        <w:rPr>
          <w:sz w:val="22"/>
          <w:szCs w:val="22"/>
        </w:rPr>
        <w:t xml:space="preserve"> or </w:t>
      </w:r>
      <w:r w:rsidRPr="00DF6003">
        <w:rPr>
          <w:sz w:val="22"/>
          <w:szCs w:val="22"/>
        </w:rPr>
        <w:t xml:space="preserve">deducting from my rent yearly interest, </w:t>
      </w:r>
      <w:r w:rsidR="00795BEA">
        <w:rPr>
          <w:sz w:val="22"/>
          <w:szCs w:val="22"/>
        </w:rPr>
        <w:br/>
      </w:r>
      <w:r w:rsidR="00192191">
        <w:rPr>
          <w:i/>
          <w:sz w:val="22"/>
          <w:szCs w:val="22"/>
        </w:rPr>
        <w:t xml:space="preserve">allowing me </w:t>
      </w:r>
      <w:r w:rsidRPr="00DF6003">
        <w:rPr>
          <w:i/>
          <w:sz w:val="22"/>
          <w:szCs w:val="22"/>
        </w:rPr>
        <w:t>3 times the interest owed on the deposit.</w:t>
      </w:r>
    </w:p>
    <w:p w:rsidR="00A373EE" w:rsidRPr="00DF6003" w:rsidRDefault="00083085" w:rsidP="00795BEA">
      <w:pPr>
        <w:pStyle w:val="LetterList2"/>
        <w:tabs>
          <w:tab w:val="clear" w:pos="1152"/>
          <w:tab w:val="num" w:pos="1080"/>
        </w:tabs>
        <w:spacing w:line="216" w:lineRule="auto"/>
        <w:ind w:left="1354" w:hanging="706"/>
        <w:rPr>
          <w:i/>
          <w:sz w:val="22"/>
          <w:szCs w:val="22"/>
        </w:rPr>
      </w:pPr>
      <w:r w:rsidRPr="00DF6003">
        <w:rPr>
          <w:sz w:val="22"/>
          <w:szCs w:val="22"/>
        </w:rPr>
        <w:sym w:font="Wingdings" w:char="F0A8"/>
      </w:r>
      <w:r w:rsidRPr="00DF6003">
        <w:rPr>
          <w:sz w:val="22"/>
          <w:szCs w:val="22"/>
        </w:rPr>
        <w:tab/>
        <w:t>Not giving me the required</w:t>
      </w:r>
      <w:r w:rsidR="00C67A5E" w:rsidRPr="00DF6003">
        <w:rPr>
          <w:sz w:val="22"/>
          <w:szCs w:val="22"/>
        </w:rPr>
        <w:t xml:space="preserve"> </w:t>
      </w:r>
      <w:r w:rsidRPr="00DF6003">
        <w:rPr>
          <w:sz w:val="22"/>
          <w:szCs w:val="22"/>
        </w:rPr>
        <w:t>statement</w:t>
      </w:r>
      <w:r w:rsidR="00C67A5E" w:rsidRPr="00DF6003">
        <w:rPr>
          <w:sz w:val="22"/>
          <w:szCs w:val="22"/>
        </w:rPr>
        <w:t xml:space="preserve"> of conditions, </w:t>
      </w:r>
      <w:r w:rsidR="00795BEA">
        <w:rPr>
          <w:sz w:val="22"/>
          <w:szCs w:val="22"/>
        </w:rPr>
        <w:br/>
      </w:r>
      <w:r w:rsidR="00DF6003" w:rsidRPr="00DF6003">
        <w:rPr>
          <w:i/>
          <w:sz w:val="22"/>
          <w:szCs w:val="22"/>
        </w:rPr>
        <w:t xml:space="preserve">allowing </w:t>
      </w:r>
      <w:r w:rsidR="00192191">
        <w:rPr>
          <w:i/>
          <w:sz w:val="22"/>
          <w:szCs w:val="22"/>
        </w:rPr>
        <w:t xml:space="preserve">me </w:t>
      </w:r>
      <w:r w:rsidR="00C67A5E" w:rsidRPr="00DF6003">
        <w:rPr>
          <w:i/>
          <w:sz w:val="22"/>
          <w:szCs w:val="22"/>
        </w:rPr>
        <w:t>$25.</w:t>
      </w:r>
    </w:p>
    <w:p w:rsidR="00A373EE" w:rsidRPr="00DF6003" w:rsidRDefault="00C67A5E" w:rsidP="00795BEA">
      <w:pPr>
        <w:pStyle w:val="LetterList2"/>
        <w:tabs>
          <w:tab w:val="clear" w:pos="1152"/>
          <w:tab w:val="num" w:pos="1080"/>
        </w:tabs>
        <w:spacing w:line="216" w:lineRule="auto"/>
        <w:ind w:left="1354" w:hanging="706"/>
        <w:rPr>
          <w:sz w:val="22"/>
          <w:szCs w:val="22"/>
        </w:rPr>
      </w:pPr>
      <w:r w:rsidRPr="00DF6003">
        <w:rPr>
          <w:sz w:val="22"/>
          <w:szCs w:val="22"/>
        </w:rPr>
        <w:sym w:font="Wingdings" w:char="F0A8"/>
      </w:r>
      <w:r w:rsidRPr="00DF6003">
        <w:rPr>
          <w:sz w:val="22"/>
          <w:szCs w:val="22"/>
        </w:rPr>
        <w:tab/>
        <w:t xml:space="preserve">Not taking responsibility </w:t>
      </w:r>
      <w:r w:rsidR="00795BEA">
        <w:rPr>
          <w:sz w:val="22"/>
          <w:szCs w:val="22"/>
        </w:rPr>
        <w:t xml:space="preserve">for the security deposit </w:t>
      </w:r>
      <w:r w:rsidRPr="00DF6003">
        <w:rPr>
          <w:sz w:val="22"/>
          <w:szCs w:val="22"/>
        </w:rPr>
        <w:t xml:space="preserve">I paid to the prior landlord, </w:t>
      </w:r>
      <w:r w:rsidR="00795BEA">
        <w:rPr>
          <w:sz w:val="22"/>
          <w:szCs w:val="22"/>
        </w:rPr>
        <w:br/>
      </w:r>
      <w:r w:rsidR="00782E4A" w:rsidRPr="00DF6003">
        <w:rPr>
          <w:i/>
          <w:sz w:val="22"/>
          <w:szCs w:val="22"/>
        </w:rPr>
        <w:t xml:space="preserve">allowing </w:t>
      </w:r>
      <w:r w:rsidR="00192191">
        <w:rPr>
          <w:i/>
          <w:sz w:val="22"/>
          <w:szCs w:val="22"/>
        </w:rPr>
        <w:t xml:space="preserve">me </w:t>
      </w:r>
      <w:r w:rsidR="00782E4A" w:rsidRPr="00DF6003">
        <w:rPr>
          <w:i/>
          <w:sz w:val="22"/>
          <w:szCs w:val="22"/>
        </w:rPr>
        <w:t xml:space="preserve">3 </w:t>
      </w:r>
      <w:r w:rsidRPr="00DF6003">
        <w:rPr>
          <w:i/>
          <w:sz w:val="22"/>
          <w:szCs w:val="22"/>
        </w:rPr>
        <w:t>times the deposit and accrued interest.</w:t>
      </w:r>
    </w:p>
    <w:p w:rsidR="00782E4A" w:rsidRPr="00DF6003" w:rsidRDefault="00782E4A" w:rsidP="00795BEA">
      <w:pPr>
        <w:pStyle w:val="LetterList2"/>
        <w:tabs>
          <w:tab w:val="clear" w:pos="1152"/>
          <w:tab w:val="num" w:pos="1080"/>
        </w:tabs>
        <w:spacing w:line="216" w:lineRule="auto"/>
        <w:ind w:left="1354" w:hanging="706"/>
        <w:rPr>
          <w:sz w:val="22"/>
          <w:szCs w:val="22"/>
        </w:rPr>
      </w:pPr>
      <w:r w:rsidRPr="00DF6003">
        <w:rPr>
          <w:sz w:val="22"/>
          <w:szCs w:val="22"/>
        </w:rPr>
        <w:sym w:font="Wingdings" w:char="F0A8"/>
      </w:r>
      <w:r w:rsidRPr="00DF6003">
        <w:rPr>
          <w:sz w:val="22"/>
          <w:szCs w:val="22"/>
        </w:rPr>
        <w:tab/>
        <w:t>Other ______________________________________________________________.</w:t>
      </w:r>
    </w:p>
    <w:p w:rsidR="00A373EE" w:rsidRDefault="00A373EE">
      <w:pPr>
        <w:pStyle w:val="6ptPadding"/>
      </w:pP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pPr>
        <w:pStyle w:val="ListNumber"/>
      </w:pPr>
      <w:r>
        <w:sym w:font="Wingdings" w:char="F0A8"/>
      </w:r>
      <w:r>
        <w:tab/>
        <w:t>I paid last month’s rent of $ ________ to my current/former (</w:t>
      </w:r>
      <w:r>
        <w:rPr>
          <w:i/>
        </w:rPr>
        <w:t>circle which one</w:t>
      </w:r>
      <w:r>
        <w:t>) landlord and my landlord has not paid me yearly interest or given me rent credit for this interest, entitling me to three times the amount of interest owed.</w:t>
      </w:r>
    </w:p>
    <w:p w:rsidR="00A373EE" w:rsidRDefault="00A373EE"/>
    <w:p w:rsidR="00A373EE" w:rsidRDefault="00C67A5E" w:rsidP="003459D1">
      <w:pPr>
        <w:pStyle w:val="CenterItal"/>
        <w:spacing w:line="240" w:lineRule="auto"/>
      </w:pPr>
      <w:r>
        <w:t xml:space="preserve">Defense &amp; Counterclaim </w:t>
      </w:r>
      <w:r>
        <w:br/>
      </w:r>
      <w:proofErr w:type="gramStart"/>
      <w:r>
        <w:t>Or</w:t>
      </w:r>
      <w:proofErr w:type="gramEnd"/>
      <w:r>
        <w:t xml:space="preserve"> Offset to Any Claim for Use and Occupancy</w:t>
      </w:r>
    </w:p>
    <w:p w:rsidR="00A373EE" w:rsidRDefault="00C67A5E">
      <w:pPr>
        <w:pStyle w:val="CenterTitle3"/>
      </w:pPr>
      <w:r>
        <w:t xml:space="preserve">Interference with Utilities and Use of </w:t>
      </w:r>
      <w:proofErr w:type="gramStart"/>
      <w:r>
        <w:t>Home</w:t>
      </w:r>
      <w:proofErr w:type="gramEnd"/>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sym w:font="Wingdings" w:char="F0A8"/>
      </w:r>
      <w:r>
        <w:tab/>
        <w:t>The landlord did the following:</w:t>
      </w:r>
    </w:p>
    <w:p w:rsidR="00A373EE" w:rsidRDefault="00C67A5E" w:rsidP="00B20782">
      <w:pPr>
        <w:pStyle w:val="LetterList2"/>
        <w:numPr>
          <w:ilvl w:val="0"/>
          <w:numId w:val="10"/>
        </w:numPr>
      </w:pPr>
      <w:r>
        <w:sym w:font="Wingdings" w:char="F0A8"/>
      </w:r>
      <w:r>
        <w:tab/>
        <w:t>Did not provide adequate heat.</w:t>
      </w:r>
    </w:p>
    <w:p w:rsidR="00A373EE" w:rsidRDefault="00C67A5E">
      <w:pPr>
        <w:pStyle w:val="LetterList2"/>
      </w:pPr>
      <w:r>
        <w:sym w:font="Wingdings" w:char="F0A8"/>
      </w:r>
      <w:r>
        <w:tab/>
        <w:t>Did not provide adequate hot water.</w:t>
      </w:r>
    </w:p>
    <w:p w:rsidR="00A373EE" w:rsidRDefault="00C67A5E">
      <w:pPr>
        <w:pStyle w:val="LetterList2"/>
      </w:pPr>
      <w:r>
        <w:sym w:font="Wingdings" w:char="F0A8"/>
      </w:r>
      <w:r>
        <w:tab/>
        <w:t>Did not pay for utilities that were the landlord’s responsibility.</w:t>
      </w:r>
    </w:p>
    <w:p w:rsidR="00A373EE" w:rsidRDefault="00C67A5E">
      <w:pPr>
        <w:pStyle w:val="LetterList2"/>
      </w:pPr>
      <w:r>
        <w:sym w:font="Wingdings" w:char="F0A8"/>
      </w:r>
      <w:r>
        <w:tab/>
        <w:t>Shut off my utilities.</w:t>
      </w:r>
    </w:p>
    <w:p w:rsidR="00A373EE" w:rsidRDefault="00C67A5E">
      <w:pPr>
        <w:pStyle w:val="LetterList2"/>
      </w:pPr>
      <w:r>
        <w:sym w:font="Wingdings" w:char="F0A8"/>
      </w:r>
      <w:r>
        <w:tab/>
        <w:t>Locked me out of my home.</w:t>
      </w:r>
    </w:p>
    <w:p w:rsidR="00A373EE" w:rsidRDefault="00C67A5E">
      <w:pPr>
        <w:pStyle w:val="LetterList2"/>
      </w:pPr>
      <w:r>
        <w:sym w:font="Wingdings" w:char="F0A8"/>
      </w:r>
      <w:r>
        <w:tab/>
        <w:t>Put my possessions out without a court order.</w:t>
      </w:r>
    </w:p>
    <w:p w:rsidR="00A373EE" w:rsidRDefault="00C67A5E">
      <w:pPr>
        <w:pStyle w:val="LetterList2"/>
      </w:pPr>
      <w:r>
        <w:sym w:font="Wingdings" w:char="F0A8"/>
      </w:r>
      <w:r>
        <w:tab/>
        <w:t>Allowed bad conditions to exist in my home.</w:t>
      </w:r>
    </w:p>
    <w:p w:rsidR="00A373EE" w:rsidRDefault="00C67A5E">
      <w:pPr>
        <w:pStyle w:val="LetterList2"/>
      </w:pPr>
      <w:r>
        <w:sym w:font="Wingdings" w:char="F0A8"/>
      </w:r>
      <w:r>
        <w:tab/>
        <w:t>Entered my home without my permission and/or notice.</w:t>
      </w:r>
    </w:p>
    <w:p w:rsidR="00A373EE" w:rsidRDefault="00C67A5E">
      <w:pPr>
        <w:pStyle w:val="LetterList2"/>
      </w:pPr>
      <w:r>
        <w:sym w:font="Wingdings" w:char="F0A8"/>
      </w:r>
      <w:r>
        <w:tab/>
        <w:t>Interfered with my right to enjoy my home in other ways by:  ____________________________________________________________________</w:t>
      </w:r>
    </w:p>
    <w:p w:rsidR="007C2EB0" w:rsidRPr="00795BEA" w:rsidRDefault="007C2EB0" w:rsidP="007C2EB0">
      <w:pPr>
        <w:pStyle w:val="LetterList2"/>
        <w:numPr>
          <w:ilvl w:val="0"/>
          <w:numId w:val="0"/>
        </w:numPr>
        <w:ind w:left="1512"/>
        <w:rPr>
          <w:sz w:val="16"/>
          <w:szCs w:val="16"/>
        </w:rPr>
      </w:pPr>
    </w:p>
    <w:p w:rsidR="00A373EE" w:rsidRDefault="00C67A5E">
      <w:pPr>
        <w:pStyle w:val="ListNumber"/>
      </w:pPr>
      <w:r>
        <w:sym w:font="Wingdings" w:char="F0A8"/>
      </w:r>
      <w:r>
        <w:tab/>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br/>
      </w:r>
    </w:p>
    <w:p w:rsidR="00A373EE" w:rsidRDefault="00C67A5E">
      <w:pPr>
        <w:pStyle w:val="ListNumber"/>
      </w:pPr>
      <w:r>
        <w:lastRenderedPageBreak/>
        <w:sym w:font="Wingdings" w:char="F0A8"/>
      </w:r>
      <w:r>
        <w:tab/>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A373EE">
      <w:pPr>
        <w:ind w:left="432"/>
      </w:pP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A373EE" w:rsidRDefault="00C67A5E">
      <w:pPr>
        <w:pStyle w:val="ListNumber"/>
      </w:pPr>
      <w:r>
        <w:sym w:font="Wingdings" w:char="F0A8"/>
      </w:r>
      <w:r>
        <w:tab/>
        <w:t>The housing authority is responsible for rent.</w:t>
      </w:r>
    </w:p>
    <w:p w:rsidR="00A373EE" w:rsidRDefault="00C67A5E">
      <w:pPr>
        <w:pStyle w:val="ListNumber"/>
      </w:pPr>
      <w:r>
        <w:sym w:font="Wingdings" w:char="F0A8"/>
      </w:r>
      <w:r>
        <w:tab/>
        <w:t>The housing authority stopped payments to the landlord because repairs were not made.</w:t>
      </w:r>
    </w:p>
    <w:p w:rsidR="00A373EE" w:rsidRDefault="00C67A5E">
      <w:pPr>
        <w:pStyle w:val="ListNumber"/>
      </w:pPr>
      <w:r>
        <w:sym w:font="Wingdings" w:char="F0A8"/>
      </w:r>
      <w:r>
        <w:tab/>
        <w:t>The housing authority/owner failed to properly calculate rent or to adjust the rent, and therefore I am entitled to a recalculation of rent.</w:t>
      </w:r>
    </w:p>
    <w:p w:rsidR="00A373EE" w:rsidRDefault="00C67A5E">
      <w:pPr>
        <w:pStyle w:val="ListNumber"/>
      </w:pPr>
      <w:r>
        <w:sym w:font="Wingdings" w:char="F0A8"/>
      </w:r>
      <w:r>
        <w:tab/>
        <w:t>The landlord charged me more rent than the amount approved by the housing agency.</w:t>
      </w:r>
    </w:p>
    <w:p w:rsidR="00A373EE" w:rsidRDefault="00A373EE"/>
    <w:p w:rsidR="00A373EE" w:rsidRDefault="00C67A5E">
      <w:pPr>
        <w:pStyle w:val="CenterTitle4"/>
        <w:spacing w:after="0"/>
        <w:rPr>
          <w:i/>
        </w:rPr>
      </w:pPr>
      <w:r>
        <w:rPr>
          <w:i/>
        </w:rPr>
        <w:t>Defense &amp; Counterclaim</w:t>
      </w:r>
      <w:r>
        <w:rPr>
          <w:i/>
        </w:rPr>
        <w:br/>
      </w:r>
      <w:proofErr w:type="gramStart"/>
      <w:r>
        <w:rPr>
          <w:i/>
        </w:rPr>
        <w:t>Or</w:t>
      </w:r>
      <w:proofErr w:type="gramEnd"/>
      <w:r>
        <w:rPr>
          <w:i/>
        </w:rPr>
        <w:t xml:space="preserve">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sym w:font="Wingdings" w:char="F0A8"/>
      </w:r>
      <w:r>
        <w:tab/>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sym w:font="Wingdings" w:char="F0A8"/>
      </w:r>
      <w:r>
        <w:tab/>
        <w:t>The landlord acted in the following additional unfair or deceptive ways:</w:t>
      </w:r>
    </w:p>
    <w:p w:rsidR="00A373EE" w:rsidRDefault="00C67A5E" w:rsidP="00B20782">
      <w:pPr>
        <w:pStyle w:val="LetterList2"/>
        <w:numPr>
          <w:ilvl w:val="0"/>
          <w:numId w:val="11"/>
        </w:numPr>
      </w:pPr>
      <w:r>
        <w:sym w:font="Wingdings" w:char="F0A8"/>
      </w:r>
      <w:r>
        <w:tab/>
        <w:t>The landlord charged me late fees before my rent was thirty days late.</w:t>
      </w:r>
    </w:p>
    <w:p w:rsidR="00A373EE" w:rsidRDefault="00C67A5E">
      <w:pPr>
        <w:pStyle w:val="LetterList2"/>
      </w:pPr>
      <w:r>
        <w:sym w:font="Wingdings" w:char="F0A8"/>
      </w:r>
      <w:r>
        <w:tab/>
        <w:t>The landlord charged a rent amount that I never agreed to pay.</w:t>
      </w:r>
    </w:p>
    <w:p w:rsidR="00A373EE" w:rsidRDefault="00C67A5E">
      <w:pPr>
        <w:pStyle w:val="LetterList2"/>
      </w:pPr>
      <w:r>
        <w:sym w:font="Wingdings" w:char="F0A8"/>
      </w:r>
      <w:r>
        <w:tab/>
        <w:t>The landlord charged me constable or court fees unlawfully.</w:t>
      </w:r>
    </w:p>
    <w:p w:rsidR="00A373EE" w:rsidRDefault="00C67A5E">
      <w:pPr>
        <w:pStyle w:val="LetterList2"/>
      </w:pPr>
      <w:r>
        <w:sym w:font="Wingdings" w:char="F0A8"/>
      </w:r>
      <w:r>
        <w:tab/>
        <w:t>There are unlawful terms in my lease.</w:t>
      </w:r>
    </w:p>
    <w:p w:rsidR="00A373EE" w:rsidRDefault="00C67A5E">
      <w:pPr>
        <w:pStyle w:val="LetterList2"/>
      </w:pPr>
      <w:r>
        <w:sym w:font="Wingdings" w:char="F0A8"/>
      </w:r>
      <w:r>
        <w:tab/>
        <w:t>Other: _________________________________________________________</w:t>
      </w:r>
    </w:p>
    <w:p w:rsidR="00A373EE" w:rsidRDefault="00A373EE">
      <w:pPr>
        <w:pStyle w:val="6ptPadding"/>
      </w:pPr>
    </w:p>
    <w:p w:rsidR="00A373EE" w:rsidRPr="007868AD" w:rsidRDefault="00C67A5E" w:rsidP="007868AD">
      <w:pPr>
        <w:ind w:left="432"/>
      </w:pPr>
      <w:r>
        <w:t>Therefore, under G.L. c. 93A, I am entitled to statutory damages for each violation, or actual damages (doubled or trebled because the landlord’s conduct was willful and knowing), whichever</w:t>
      </w:r>
      <w:r>
        <w:br/>
        <w:t>is greater.</w:t>
      </w:r>
    </w:p>
    <w:p w:rsidR="00A373EE" w:rsidRDefault="00C67A5E">
      <w:pPr>
        <w:pStyle w:val="CenterTitle3"/>
      </w:pPr>
      <w:r>
        <w:t>Other Defenses &amp; Counterclaims</w:t>
      </w:r>
    </w:p>
    <w:p w:rsidR="00A373EE" w:rsidRDefault="00A373EE">
      <w:pPr>
        <w:pStyle w:val="6ptPadding"/>
      </w:pPr>
    </w:p>
    <w:p w:rsidR="00A373EE" w:rsidRDefault="00C67A5E">
      <w:pPr>
        <w:pStyle w:val="ListNumber"/>
      </w:pPr>
      <w:r>
        <w:sym w:font="Wingdings" w:char="F0A8"/>
      </w:r>
      <w:r>
        <w:tab/>
        <w:t>My rent is paid by the Department of Transitional Assistance through vendor payments; therefore, I had no control over nonpayment of the rent.</w:t>
      </w:r>
    </w:p>
    <w:p w:rsidR="00A373EE" w:rsidRDefault="00C67A5E">
      <w:pPr>
        <w:pStyle w:val="ListNumber"/>
      </w:pPr>
      <w:r>
        <w:sym w:font="Wingdings" w:char="F0A8"/>
      </w:r>
      <w:r>
        <w:tab/>
        <w:t>I have exercised my rights under the repair and deduct statute (G.L. c. 111, §127L).</w:t>
      </w:r>
    </w:p>
    <w:p w:rsidR="00A373EE" w:rsidRDefault="00C67A5E">
      <w:pPr>
        <w:pStyle w:val="ListNumber"/>
      </w:pPr>
      <w:r>
        <w:sym w:font="Wingdings" w:char="F0A8"/>
      </w:r>
      <w:r>
        <w:tab/>
        <w:t>The landlord required me to pay for water in violation of G.L. c. 186, §22.</w:t>
      </w:r>
    </w:p>
    <w:p w:rsidR="00A373EE" w:rsidRDefault="00C67A5E">
      <w:pPr>
        <w:pStyle w:val="ListNumber"/>
      </w:pPr>
      <w:r>
        <w:sym w:font="Wingdings" w:char="F0A8"/>
      </w:r>
      <w:r>
        <w:tab/>
        <w:t>Foreclosure-related defenses/counterclaims (G.L. c. 93A):</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 xml:space="preserve">The foreclosure is void due </w:t>
      </w:r>
      <w:r w:rsidR="007868AD">
        <w:t xml:space="preserve">to failure to comply with the: </w:t>
      </w:r>
      <w:r>
        <w:t>(</w:t>
      </w:r>
      <w:proofErr w:type="spellStart"/>
      <w:r>
        <w:t>i</w:t>
      </w:r>
      <w:proofErr w:type="spellEnd"/>
      <w:r>
        <w:t xml:space="preserve">) power of sale in the mortgage contract, (ii) statutory or regulatory foreclosure requirements, and/or </w:t>
      </w:r>
      <w:r w:rsidR="00AB5FF4">
        <w:br/>
      </w:r>
      <w:r>
        <w:t>(iii) Note holding/transfer requirements pursuant to applicable law.</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I was treated unfairly with respect to loan modification and/or alternatives to foreclosure.</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I was treated unfairly with respect to pre-foreclosure notices.</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My loan was predatory, unfair, and/or was unaffordable based on my income.</w:t>
      </w:r>
    </w:p>
    <w:p w:rsidR="00A373EE" w:rsidRDefault="00C67A5E">
      <w:pPr>
        <w:pStyle w:val="ListNumber"/>
      </w:pPr>
      <w:r>
        <w:lastRenderedPageBreak/>
        <w:sym w:font="Wingdings" w:char="F0A8"/>
      </w:r>
      <w:r>
        <w:tab/>
        <w:t>I have other defenses or counterclaims as follows:</w:t>
      </w:r>
      <w:r>
        <w:br/>
        <w:t>______________________________________________________________________</w:t>
      </w:r>
      <w:r>
        <w:br/>
        <w:t>______________________________________________________________________</w:t>
      </w:r>
      <w:r>
        <w:br/>
        <w:t>______________________________________________________________________</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A373EE" w:rsidRDefault="00C67A5E">
      <w:pPr>
        <w:pStyle w:val="ListNumber"/>
      </w:pPr>
      <w:r>
        <w:sym w:font="Wingdings" w:char="F0A8"/>
      </w:r>
      <w:r>
        <w:tab/>
        <w:t xml:space="preserve">I am a </w:t>
      </w:r>
      <w:r>
        <w:rPr>
          <w:i/>
        </w:rPr>
        <w:t>bona fide</w:t>
      </w:r>
      <w:r>
        <w:t xml:space="preserve"> tenant entitled to the protections of G.L. c. 186A.</w:t>
      </w:r>
    </w:p>
    <w:p w:rsidR="00A373EE" w:rsidRDefault="00C67A5E">
      <w:pPr>
        <w:pStyle w:val="ListNumber"/>
      </w:pPr>
      <w:r>
        <w:sym w:font="Wingdings" w:char="F0A8"/>
      </w:r>
      <w:r>
        <w:tab/>
        <w:t xml:space="preserve">Because the plaintiff does not have just cause to evict me and there is no binding purchase and sale agreement on the property as required by G.L. c. 186A, §2, this case should be dismissed.  </w:t>
      </w:r>
    </w:p>
    <w:p w:rsidR="00A373EE" w:rsidRDefault="00C67A5E">
      <w:pPr>
        <w:pStyle w:val="ListNumber"/>
      </w:pPr>
      <w:r>
        <w:sym w:font="Wingdings" w:char="F0A8"/>
      </w:r>
      <w:r>
        <w:tab/>
        <w:t xml:space="preserve">The plaintiff’s service of a Notice to Quit or other actions to force me to vacate the premises without just cause or without a contract for sale on the property violate </w:t>
      </w:r>
      <w:r>
        <w:br/>
        <w:t>G.L. c. 186A, §2; c. 186, §14; and c. 93A.</w:t>
      </w:r>
    </w:p>
    <w:p w:rsidR="00A373EE" w:rsidRDefault="00C67A5E">
      <w:pPr>
        <w:pStyle w:val="ListNumber"/>
      </w:pPr>
      <w:r>
        <w:sym w:font="Wingdings" w:char="F0A8"/>
      </w:r>
      <w:r>
        <w:tab/>
        <w:t xml:space="preserve">This defense and counterclaim entitles me to possession and damages under </w:t>
      </w:r>
      <w:r w:rsidR="00AB5FF4">
        <w:br/>
      </w:r>
      <w:r>
        <w:t>G.L. c. 186, §14, and/or c. 93A.</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pPr>
        <w:pStyle w:val="ListNumber"/>
      </w:pPr>
      <w:r>
        <w:sym w:font="Wingdings" w:char="F0A8"/>
      </w:r>
      <w:r>
        <w:tab/>
        <w:t xml:space="preserve">I am a </w:t>
      </w:r>
      <w:r>
        <w:rPr>
          <w:i/>
        </w:rPr>
        <w:t>bona fide</w:t>
      </w:r>
      <w:r>
        <w:t xml:space="preserve"> tenant entitled to the protections of G.L. c. 186A. </w:t>
      </w:r>
    </w:p>
    <w:p w:rsidR="00A373EE" w:rsidRDefault="00C67A5E">
      <w:pPr>
        <w:pStyle w:val="ListNumber"/>
      </w:pPr>
      <w:r>
        <w:sym w:font="Wingdings" w:char="F0A8"/>
      </w:r>
      <w:r>
        <w:tab/>
        <w:t>Within 30 days of foreclosure, the plaintiff did not post, deliver or slide under my door a notice giving the plaintiff’s contact information and information about who to call for repairs in violation of G.L. c. 186A, §§3 and 4.</w:t>
      </w:r>
    </w:p>
    <w:p w:rsidR="00A373EE" w:rsidRDefault="00C67A5E">
      <w:pPr>
        <w:pStyle w:val="ListNumber"/>
      </w:pPr>
      <w:r>
        <w:sym w:font="Wingdings" w:char="F0A8"/>
      </w:r>
      <w:r>
        <w:tab/>
        <w:t>The plaintiff served me with a Notice to Quit less than 30 days after it posted and delivered the required contact information in violation of G.L. c. 186A, §§3 and 4.</w:t>
      </w:r>
    </w:p>
    <w:p w:rsidR="00A373EE" w:rsidRDefault="00C67A5E">
      <w:pPr>
        <w:pStyle w:val="ListNumber"/>
      </w:pPr>
      <w:r>
        <w:sym w:font="Wingdings" w:char="F0A8"/>
      </w:r>
      <w:r>
        <w:tab/>
        <w:t>The plaintiff did not provide me with a written notice about my right to a court hearing in violation of G.L. c. 186A, §§3 and 4.</w:t>
      </w:r>
    </w:p>
    <w:p w:rsidR="00A373EE" w:rsidRDefault="00C67A5E">
      <w:pPr>
        <w:pStyle w:val="ListNumber"/>
      </w:pPr>
      <w:r>
        <w:sym w:font="Wingdings" w:char="F0A8"/>
      </w:r>
      <w:r>
        <w:tab/>
        <w:t>The plaintiff did not give me written notice claiming that I had substantially violated my lease or tenancy in violation of G.L. c. 186A, §4.</w:t>
      </w:r>
    </w:p>
    <w:p w:rsidR="00A373EE" w:rsidRDefault="00C67A5E">
      <w:pPr>
        <w:pStyle w:val="ListNumber"/>
      </w:pPr>
      <w:r>
        <w:sym w:font="Wingdings" w:char="F0A8"/>
      </w:r>
      <w:r>
        <w:tab/>
        <w:t>The plaintiff did not give me 30 days to cure the claim that I substantially violated my lease or tenancy in violation of G.L. c. 186A, §4.</w:t>
      </w:r>
    </w:p>
    <w:p w:rsidR="00A373EE" w:rsidRDefault="00C67A5E">
      <w:pPr>
        <w:pStyle w:val="ListNumber"/>
      </w:pPr>
      <w:r>
        <w:sym w:font="Wingdings" w:char="F0A8"/>
      </w:r>
      <w:r>
        <w:tab/>
        <w:t>The plaintiff did not inform me of the amount of monthly rent it claims and to whom the rent should be paid in violation of G.L. c. 186A, §§3 and 4.</w:t>
      </w:r>
    </w:p>
    <w:p w:rsidR="00A373EE" w:rsidRDefault="00C67A5E">
      <w:pPr>
        <w:pStyle w:val="ListNumber"/>
      </w:pPr>
      <w:r>
        <w:sym w:font="Wingdings" w:char="F0A8"/>
      </w:r>
      <w:r>
        <w:tab/>
        <w:t>Because the plaintiff did not comply with the notice requirements of G.L. c. 186A, §§3 and 4, this case should be dismissed.</w:t>
      </w:r>
    </w:p>
    <w:p w:rsidR="00A373EE" w:rsidRPr="007C2EB0" w:rsidRDefault="00C67A5E" w:rsidP="007C2EB0">
      <w:pPr>
        <w:pStyle w:val="ListNumber"/>
        <w:rPr>
          <w:i/>
        </w:rPr>
      </w:pPr>
      <w:r>
        <w:sym w:font="Wingdings" w:char="F0A8"/>
      </w:r>
      <w:r>
        <w:tab/>
        <w:t>This defense and counterclaim entitles me to possession and damages under G.L. c. 186, §14, and/or G.L. c. 93A.</w:t>
      </w:r>
    </w:p>
    <w:p w:rsidR="007868AD" w:rsidRDefault="007868AD">
      <w:pPr>
        <w:rPr>
          <w:i/>
          <w:color w:val="000000"/>
        </w:rPr>
      </w:pPr>
      <w:r>
        <w:rPr>
          <w:i/>
        </w:rPr>
        <w:br w:type="page"/>
      </w:r>
    </w:p>
    <w:p w:rsidR="00A373EE" w:rsidRDefault="00C67A5E">
      <w:pPr>
        <w:pStyle w:val="ListNumber"/>
        <w:numPr>
          <w:ilvl w:val="0"/>
          <w:numId w:val="0"/>
        </w:numPr>
        <w:ind w:left="1224" w:hanging="864"/>
        <w:jc w:val="center"/>
        <w:rPr>
          <w:b/>
          <w:bCs/>
        </w:rPr>
      </w:pPr>
      <w:r>
        <w:rPr>
          <w:i/>
        </w:rPr>
        <w:lastRenderedPageBreak/>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A373EE" w:rsidRDefault="00C67A5E">
      <w:pPr>
        <w:pStyle w:val="ListNumber"/>
      </w:pPr>
      <w:r>
        <w:sym w:font="Wingdings" w:char="F0A8"/>
      </w:r>
      <w:r>
        <w:tab/>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sym w:font="Wingdings" w:char="F0FD"/>
      </w:r>
      <w:r>
        <w:tab/>
        <w:t>On all claims and defenses, award me possession of my home.</w:t>
      </w:r>
    </w:p>
    <w:p w:rsidR="00A373EE" w:rsidRDefault="00C67A5E">
      <w:pPr>
        <w:pStyle w:val="ListNumber"/>
      </w:pPr>
      <w:r>
        <w:sym w:font="Wingdings" w:char="F0FD"/>
      </w:r>
      <w:r>
        <w:tab/>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A373EE" w:rsidRDefault="00C67A5E">
      <w:pPr>
        <w:pStyle w:val="CenterTitle4"/>
      </w:pPr>
      <w:r>
        <w:t>Mass. Gen. Laws c. 239, §8A (4th para.), and/or c. 111, §127I</w:t>
      </w:r>
    </w:p>
    <w:p w:rsidR="00A373EE" w:rsidRDefault="00C67A5E">
      <w:pPr>
        <w:pStyle w:val="ListNumber"/>
        <w:ind w:left="864"/>
      </w:pPr>
      <w:r>
        <w:sym w:font="Wingdings" w:char="F0A8"/>
      </w:r>
      <w:r>
        <w:tab/>
        <w:t>I request the court to order the landlord to correct the defective conditions in my home.</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t>
      </w:r>
      <w:proofErr w:type="gramStart"/>
      <w:r>
        <w:t>With</w:t>
      </w:r>
      <w:proofErr w:type="gramEnd"/>
      <w:r>
        <w:t xml:space="preserve"> Disabilities Act; Section 504 </w:t>
      </w:r>
      <w:r>
        <w:br/>
        <w:t>and/or Mass. Gen. Laws c. 151B</w:t>
      </w:r>
    </w:p>
    <w:p w:rsidR="00A373EE" w:rsidRDefault="00C67A5E" w:rsidP="007C2EB0">
      <w:pPr>
        <w:pStyle w:val="ListNumber"/>
        <w:ind w:left="864"/>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p>
    <w:p w:rsidR="00A373EE" w:rsidRDefault="00C67A5E">
      <w:pPr>
        <w:rPr>
          <w:b/>
          <w:color w:val="000000"/>
          <w:sz w:val="28"/>
        </w:rPr>
      </w:pPr>
      <w:r>
        <w:br w:type="page"/>
      </w:r>
    </w:p>
    <w:p w:rsidR="00A373EE" w:rsidRDefault="00C67A5E">
      <w:pPr>
        <w:pStyle w:val="CenterTitle3"/>
      </w:pPr>
      <w:r>
        <w:lastRenderedPageBreak/>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sym w:font="Wingdings" w:char="F0A8"/>
      </w:r>
      <w:r>
        <w:tab/>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A373EE"/>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A373EE" w:rsidRDefault="00C67A5E">
      <w:pPr>
        <w:pStyle w:val="LetterList2"/>
        <w:numPr>
          <w:ilvl w:val="0"/>
          <w:numId w:val="0"/>
        </w:numPr>
        <w:ind w:left="1440"/>
      </w:pPr>
      <w:r>
        <w:t>____________________________________________________________________</w:t>
      </w:r>
      <w:r>
        <w:rPr>
          <w:sz w:val="22"/>
        </w:rPr>
        <w:br/>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sym w:font="Wingdings" w:char="F0A8"/>
      </w:r>
      <w:r>
        <w:tab/>
        <w:t>I claim my right to a trial by jury. (Jury trials are available in all courts.)</w:t>
      </w:r>
      <w: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rStyle w:val="Bold"/>
          <w:b w:val="0"/>
        </w:rPr>
      </w:pPr>
      <w:r>
        <w:rPr>
          <w:rStyle w:val="Bold"/>
        </w:rPr>
        <w:t>Note to Tenants</w:t>
      </w:r>
      <w:r>
        <w:rPr>
          <w:rStyle w:val="Bold"/>
          <w:b w:val="0"/>
        </w:rPr>
        <w:t>: If you check this box, go back to the first page of this form and check the box in the heading that says “</w:t>
      </w:r>
      <w:r>
        <w:rPr>
          <w:rStyle w:val="Bold"/>
        </w:rPr>
        <w:t>With Jury Trial Request</w:t>
      </w:r>
      <w:r>
        <w:rPr>
          <w:rStyle w:val="Bold"/>
          <w:b w:val="0"/>
        </w:rPr>
        <w:t xml:space="preserve">.” </w:t>
      </w:r>
      <w:r>
        <w:rPr>
          <w:rStyle w:val="Bold"/>
          <w:b w:val="0"/>
        </w:rP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b/>
          <w:sz w:val="22"/>
        </w:rPr>
      </w:pPr>
      <w:r>
        <w:rPr>
          <w:rStyle w:val="Bold"/>
          <w:b w:val="0"/>
        </w:rPr>
        <w:t xml:space="preserve">If you have checked any counterclaims (boxes </w:t>
      </w:r>
      <w:r w:rsidR="00D844C1">
        <w:rPr>
          <w:rStyle w:val="Bold"/>
          <w:b w:val="0"/>
        </w:rPr>
        <w:t>29-61</w:t>
      </w:r>
      <w:r>
        <w:rPr>
          <w:rStyle w:val="Bold"/>
          <w:b w:val="0"/>
        </w:rPr>
        <w:t>), go back to the first page of this form and check the box in the heading that says “</w:t>
      </w:r>
      <w:r>
        <w:rPr>
          <w:rStyle w:val="Bold"/>
        </w:rPr>
        <w:t>Counterclaims</w:t>
      </w:r>
      <w:r>
        <w:rPr>
          <w:rStyle w:val="Bold"/>
          <w:b w:val="0"/>
        </w:rPr>
        <w:t xml:space="preserve">.”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sz w:val="22"/>
        </w:rPr>
      </w:pPr>
      <w:r>
        <w:rPr>
          <w:rStyle w:val="Bold"/>
        </w:rPr>
        <w:t xml:space="preserve">Note to Tenants: </w:t>
      </w:r>
      <w:r>
        <w:t xml:space="preserve">This Answer must be filed in court </w:t>
      </w:r>
      <w:r>
        <w:rPr>
          <w:rStyle w:val="Bold"/>
        </w:rPr>
        <w:t>AND</w:t>
      </w:r>
      <w:r>
        <w:t xml:space="preserve"> a copy received by your landlord, or by his/her lawyer if represented, </w:t>
      </w:r>
      <w:r>
        <w:rPr>
          <w:rStyle w:val="Bold"/>
        </w:rPr>
        <w:t>ON OR BEFORE</w:t>
      </w:r>
      <w:r>
        <w:t xml:space="preserve"> the first Monday after the Entry Date listed on the Summons and Complaint.</w:t>
      </w:r>
    </w:p>
    <w:p w:rsidR="00A373EE" w:rsidRDefault="00A373EE">
      <w:pPr>
        <w:pStyle w:val="6ptPadding"/>
        <w:ind w:left="0"/>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Signature</w:t>
      </w:r>
      <w:r>
        <w:rPr>
          <w:rStyle w:val="Form"/>
        </w:rPr>
        <w:t xml:space="preserve"> of Tenant(s) (or Former Owner of Record)</w:t>
      </w:r>
      <w:r>
        <w:rPr>
          <w:rStyle w:val="Form"/>
        </w:rPr>
        <w:tab/>
        <w:t xml:space="preserve">  </w:t>
      </w:r>
      <w:r>
        <w:rPr>
          <w:rStyle w:val="Form"/>
          <w:b/>
        </w:rPr>
        <w:t>Signature</w:t>
      </w:r>
      <w:r>
        <w:rPr>
          <w:rStyle w:val="Form"/>
        </w:rPr>
        <w:t xml:space="preserve"> of Tenant(s) (or Former Owner of Record)</w:t>
      </w:r>
    </w:p>
    <w:p w:rsidR="00A373EE" w:rsidRDefault="00A373EE">
      <w:pPr>
        <w:pStyle w:val="6ptPadding"/>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Printed</w:t>
      </w:r>
      <w:r>
        <w:rPr>
          <w:rStyle w:val="Form"/>
        </w:rPr>
        <w:t xml:space="preserve"> Name</w:t>
      </w:r>
      <w:r>
        <w:rPr>
          <w:rStyle w:val="Form"/>
        </w:rPr>
        <w:tab/>
        <w:t xml:space="preserve">  </w:t>
      </w:r>
      <w:r>
        <w:rPr>
          <w:rStyle w:val="Form"/>
          <w:b/>
        </w:rPr>
        <w:t>Printed</w:t>
      </w:r>
      <w:r>
        <w:rPr>
          <w:rStyle w:val="Form"/>
        </w:rPr>
        <w:t xml:space="preserve"> Name </w:t>
      </w:r>
    </w:p>
    <w:p w:rsidR="00A373EE" w:rsidRDefault="00A373EE">
      <w:pPr>
        <w:tabs>
          <w:tab w:val="left" w:pos="5040"/>
          <w:tab w:val="right" w:leader="underscore" w:pos="9720"/>
        </w:tabs>
        <w:rPr>
          <w:rStyle w:val="Form"/>
        </w:rPr>
      </w:pPr>
    </w:p>
    <w:p w:rsidR="00A373EE" w:rsidRDefault="00C67A5E" w:rsidP="00235385">
      <w:pPr>
        <w:tabs>
          <w:tab w:val="left" w:pos="5160"/>
          <w:tab w:val="right" w:leader="underscore" w:pos="9720"/>
        </w:tabs>
        <w:spacing w:after="120"/>
        <w:ind w:left="720"/>
        <w:rPr>
          <w:sz w:val="22"/>
          <w:szCs w:val="22"/>
        </w:rPr>
      </w:pPr>
      <w:r>
        <w:rPr>
          <w:rStyle w:val="Bold"/>
          <w:sz w:val="22"/>
          <w:szCs w:val="22"/>
        </w:rPr>
        <w:t>Note:</w:t>
      </w:r>
      <w:r>
        <w:rPr>
          <w:sz w:val="22"/>
          <w:szCs w:val="22"/>
        </w:rPr>
        <w:t xml:space="preserve"> </w:t>
      </w:r>
      <w:r>
        <w:rPr>
          <w:i/>
          <w:sz w:val="22"/>
          <w:szCs w:val="22"/>
        </w:rPr>
        <w:t>Each</w:t>
      </w:r>
      <w:r>
        <w:rPr>
          <w:sz w:val="22"/>
          <w:szCs w:val="22"/>
        </w:rPr>
        <w:t xml:space="preserve"> person named as a Defendant in the Complaint </w:t>
      </w:r>
      <w:r>
        <w:rPr>
          <w:rStyle w:val="Bold"/>
          <w:sz w:val="22"/>
          <w:szCs w:val="22"/>
        </w:rPr>
        <w:t>MUST</w:t>
      </w:r>
      <w:r>
        <w:rPr>
          <w:sz w:val="22"/>
          <w:szCs w:val="22"/>
        </w:rPr>
        <w:t xml:space="preserve"> sign this Answer or file a separate Answer in order to protect his/her own rights.</w:t>
      </w:r>
    </w:p>
    <w:p w:rsidR="00A373EE" w:rsidRDefault="00C67A5E">
      <w:pPr>
        <w:tabs>
          <w:tab w:val="left" w:pos="7200"/>
        </w:tabs>
        <w:spacing w:line="264" w:lineRule="auto"/>
        <w:rPr>
          <w:position w:val="4"/>
          <w:sz w:val="20"/>
        </w:rPr>
      </w:pPr>
      <w:r>
        <w:rPr>
          <w:sz w:val="20"/>
        </w:rPr>
        <w:t>________________________________________________________________________________________</w:t>
      </w:r>
      <w:r>
        <w:rPr>
          <w:sz w:val="20"/>
        </w:rPr>
        <w:br/>
      </w:r>
      <w:r>
        <w:rPr>
          <w:rStyle w:val="Form"/>
        </w:rPr>
        <w:t>Address                                                                                                                                                    Apt. No.</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________________________________________________________________________________________</w:t>
      </w:r>
      <w:r>
        <w:rPr>
          <w:sz w:val="20"/>
        </w:rPr>
        <w:br/>
      </w:r>
      <w:r>
        <w:rPr>
          <w:rStyle w:val="Form"/>
        </w:rPr>
        <w:t>City</w:t>
      </w:r>
      <w:r>
        <w:rPr>
          <w:rStyle w:val="Form"/>
        </w:rPr>
        <w:tab/>
      </w:r>
      <w:r>
        <w:rPr>
          <w:rStyle w:val="Form"/>
        </w:rPr>
        <w:tab/>
        <w:t xml:space="preserve">                                                                          State </w:t>
      </w:r>
      <w:r>
        <w:rPr>
          <w:rStyle w:val="Form"/>
        </w:rPr>
        <w:tab/>
      </w:r>
      <w:r>
        <w:rPr>
          <w:rStyle w:val="Form"/>
        </w:rPr>
        <w:tab/>
      </w:r>
      <w:r>
        <w:rPr>
          <w:rStyle w:val="Form"/>
        </w:rPr>
        <w:tab/>
        <w:t xml:space="preserve">                 Zip</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w:t>
      </w:r>
      <w:r w:rsidR="00235385">
        <w:rPr>
          <w:sz w:val="20"/>
        </w:rPr>
        <w:t>_</w:t>
      </w:r>
      <w:r>
        <w:rPr>
          <w:sz w:val="20"/>
        </w:rPr>
        <w:br/>
      </w:r>
      <w:r>
        <w:rPr>
          <w:rStyle w:val="Form"/>
        </w:rPr>
        <w:t>Telephone Number                                                                                                                        Date</w:t>
      </w:r>
    </w:p>
    <w:p w:rsidR="00187E6D"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rStyle w:val="Form"/>
        </w:rPr>
        <w:t>________________________________________________________________________________________</w:t>
      </w:r>
      <w:r>
        <w:rPr>
          <w:rStyle w:val="Form"/>
        </w:rPr>
        <w:br/>
        <w:t>Email (if any)</w:t>
      </w:r>
      <w:r w:rsidR="00187E6D">
        <w:rPr>
          <w:rStyle w:val="Form"/>
        </w:rPr>
        <w:br w:type="page"/>
      </w:r>
    </w:p>
    <w:p w:rsidR="00235385"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p>
    <w:sectPr w:rsidR="00235385" w:rsidSect="00CC75C8">
      <w:headerReference w:type="even" r:id="rId9"/>
      <w:headerReference w:type="default" r:id="rId10"/>
      <w:footerReference w:type="even" r:id="rId11"/>
      <w:footerReference w:type="default" r:id="rId12"/>
      <w:headerReference w:type="first" r:id="rId13"/>
      <w:footerReference w:type="first" r:id="rId14"/>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3B6" w:rsidRDefault="00F863B6">
      <w:r>
        <w:separator/>
      </w:r>
    </w:p>
  </w:endnote>
  <w:endnote w:type="continuationSeparator" w:id="0">
    <w:p w:rsidR="00F863B6" w:rsidRDefault="00F8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r>
      <w:rPr>
        <w:b/>
      </w:rPr>
      <w:fldChar w:fldCharType="begin"/>
    </w:r>
    <w:r>
      <w:rPr>
        <w:b/>
      </w:rPr>
      <w:instrText xml:space="preserve">PAGE </w:instrText>
    </w:r>
    <w:r>
      <w:rPr>
        <w:b/>
      </w:rPr>
      <w:fldChar w:fldCharType="separate"/>
    </w:r>
    <w:r w:rsidR="00163B8B">
      <w:rPr>
        <w:b/>
        <w:noProof/>
      </w:rPr>
      <w:t>470</w:t>
    </w:r>
    <w:r>
      <w:rPr>
        <w:b/>
      </w:rPr>
      <w:fldChar w:fldCharType="end"/>
    </w:r>
    <w:r>
      <w:rPr>
        <w:b/>
      </w:rPr>
      <w:t xml:space="preserve"> </w:t>
    </w:r>
    <w:r>
      <w:t xml:space="preserve"> </w:t>
    </w:r>
    <w:proofErr w:type="gramStart"/>
    <w:r>
      <w:rPr>
        <w:rFonts w:ascii="Segoe UI" w:hAnsi="Segoe UI" w:cs="Segoe UI"/>
      </w:rPr>
      <w:t>▲</w:t>
    </w:r>
    <w:r>
      <w:t xml:space="preserve">  Booklet</w:t>
    </w:r>
    <w:proofErr w:type="gramEnd"/>
    <w:r>
      <w:t xml:space="preserve"> 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163B8B">
      <w:rPr>
        <w:b/>
        <w:noProof/>
      </w:rPr>
      <w:t>469</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3B6" w:rsidRDefault="00F863B6">
      <w:r>
        <w:separator/>
      </w:r>
    </w:p>
  </w:footnote>
  <w:footnote w:type="continuationSeparator" w:id="0">
    <w:p w:rsidR="00F863B6" w:rsidRDefault="00F86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6"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7"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7A4CDD"/>
    <w:multiLevelType w:val="hybridMultilevel"/>
    <w:tmpl w:val="1DC679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7"/>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2"/>
  </w:num>
  <w:num w:numId="15">
    <w:abstractNumId w:val="6"/>
  </w:num>
  <w:num w:numId="16">
    <w:abstractNumId w:val="1"/>
  </w:num>
  <w:num w:numId="17">
    <w:abstractNumId w:val="1"/>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EE"/>
    <w:rsid w:val="0005241F"/>
    <w:rsid w:val="00070723"/>
    <w:rsid w:val="00075D73"/>
    <w:rsid w:val="00083085"/>
    <w:rsid w:val="000B5CF3"/>
    <w:rsid w:val="00163B8B"/>
    <w:rsid w:val="00187E6D"/>
    <w:rsid w:val="00192191"/>
    <w:rsid w:val="001C6A3C"/>
    <w:rsid w:val="00235385"/>
    <w:rsid w:val="00244D3F"/>
    <w:rsid w:val="00305576"/>
    <w:rsid w:val="003459D1"/>
    <w:rsid w:val="004A50ED"/>
    <w:rsid w:val="0050015C"/>
    <w:rsid w:val="00517C6F"/>
    <w:rsid w:val="00551CAF"/>
    <w:rsid w:val="005617D3"/>
    <w:rsid w:val="006E03F0"/>
    <w:rsid w:val="00782E4A"/>
    <w:rsid w:val="007868AD"/>
    <w:rsid w:val="007935B4"/>
    <w:rsid w:val="00795BEA"/>
    <w:rsid w:val="007A01DF"/>
    <w:rsid w:val="007A4054"/>
    <w:rsid w:val="007C1A72"/>
    <w:rsid w:val="007C2EB0"/>
    <w:rsid w:val="008F56F7"/>
    <w:rsid w:val="009504A7"/>
    <w:rsid w:val="00994C51"/>
    <w:rsid w:val="009D7C9B"/>
    <w:rsid w:val="00A00BAF"/>
    <w:rsid w:val="00A117FC"/>
    <w:rsid w:val="00A373EE"/>
    <w:rsid w:val="00AB5FF4"/>
    <w:rsid w:val="00AD5496"/>
    <w:rsid w:val="00AD5D9C"/>
    <w:rsid w:val="00B20782"/>
    <w:rsid w:val="00B41D0A"/>
    <w:rsid w:val="00C3743C"/>
    <w:rsid w:val="00C63C86"/>
    <w:rsid w:val="00C67A5E"/>
    <w:rsid w:val="00C72F96"/>
    <w:rsid w:val="00CB1629"/>
    <w:rsid w:val="00CC75C8"/>
    <w:rsid w:val="00D605E7"/>
    <w:rsid w:val="00D67AD0"/>
    <w:rsid w:val="00D844C1"/>
    <w:rsid w:val="00DF6003"/>
    <w:rsid w:val="00ED19D4"/>
    <w:rsid w:val="00F266BD"/>
    <w:rsid w:val="00F41D6A"/>
    <w:rsid w:val="00F56B1F"/>
    <w:rsid w:val="00F8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A9B08"/>
  <w15:docId w15:val="{19769FA1-C7F3-4339-8C43-B405E29F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576"/>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163B8B"/>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E29CF-08C2-460C-8DCD-ED18B79C2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Steenhuis, Quinten</cp:lastModifiedBy>
  <cp:revision>4</cp:revision>
  <cp:lastPrinted>2017-04-18T12:50:00Z</cp:lastPrinted>
  <dcterms:created xsi:type="dcterms:W3CDTF">2017-05-26T20:05:00Z</dcterms:created>
  <dcterms:modified xsi:type="dcterms:W3CDTF">2017-05-26T20:13:00Z</dcterms:modified>
  <cp:version>0</cp:version>
</cp:coreProperties>
</file>